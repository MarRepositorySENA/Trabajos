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C835" w14:textId="609A47A2" w:rsidR="00B36B3F" w:rsidRDefault="008F58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1" locked="0" layoutInCell="1" hidden="0" allowOverlap="1" wp14:anchorId="6D1676E0" wp14:editId="7AB74B4C">
                <wp:simplePos x="0" y="0"/>
                <wp:positionH relativeFrom="page">
                  <wp:posOffset>2674938</wp:posOffset>
                </wp:positionH>
                <wp:positionV relativeFrom="page">
                  <wp:posOffset>2164398</wp:posOffset>
                </wp:positionV>
                <wp:extent cx="4408805" cy="1301115"/>
                <wp:effectExtent l="0" t="0" r="0" b="0"/>
                <wp:wrapNone/>
                <wp:docPr id="101" name="Forma libre: form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6360" y="3134205"/>
                          <a:ext cx="4399280" cy="129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8" h="2034" extrusionOk="0">
                              <a:moveTo>
                                <a:pt x="6928" y="1481"/>
                              </a:moveTo>
                              <a:lnTo>
                                <a:pt x="0" y="1481"/>
                              </a:lnTo>
                              <a:lnTo>
                                <a:pt x="0" y="2033"/>
                              </a:lnTo>
                              <a:lnTo>
                                <a:pt x="6928" y="2033"/>
                              </a:lnTo>
                              <a:lnTo>
                                <a:pt x="6928" y="1481"/>
                              </a:lnTo>
                              <a:close/>
                              <a:moveTo>
                                <a:pt x="6928" y="1032"/>
                              </a:moveTo>
                              <a:lnTo>
                                <a:pt x="0" y="1032"/>
                              </a:lnTo>
                              <a:lnTo>
                                <a:pt x="0" y="1471"/>
                              </a:lnTo>
                              <a:lnTo>
                                <a:pt x="6928" y="1471"/>
                              </a:lnTo>
                              <a:lnTo>
                                <a:pt x="6928" y="1032"/>
                              </a:lnTo>
                              <a:close/>
                              <a:moveTo>
                                <a:pt x="6928" y="460"/>
                              </a:moveTo>
                              <a:lnTo>
                                <a:pt x="0" y="460"/>
                              </a:lnTo>
                              <a:lnTo>
                                <a:pt x="0" y="1020"/>
                              </a:lnTo>
                              <a:lnTo>
                                <a:pt x="6928" y="1020"/>
                              </a:lnTo>
                              <a:lnTo>
                                <a:pt x="6928" y="460"/>
                              </a:lnTo>
                              <a:close/>
                              <a:moveTo>
                                <a:pt x="6928" y="0"/>
                              </a:moveTo>
                              <a:lnTo>
                                <a:pt x="0" y="0"/>
                              </a:lnTo>
                              <a:lnTo>
                                <a:pt x="0" y="451"/>
                              </a:lnTo>
                              <a:lnTo>
                                <a:pt x="6928" y="451"/>
                              </a:lnTo>
                              <a:lnTo>
                                <a:pt x="69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9838574" id="Forma libre: forma 101" o:spid="_x0000_s1026" style="position:absolute;margin-left:210.65pt;margin-top:170.45pt;width:347.15pt;height:102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6928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" path="m6928,1481l,1481r,552l6928,2033r,-552xm6928,1032l,1032r,439l6928,1471r,-439xm6928,460l,460r,560l6928,1020r,-560xm6928,l,,,451r6928,l6928,xe" stroked="f">
                <v:path arrowok="t" o:extrusionok="f"/>
                <w10:wrap anchorx="page" anchory="page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29BBF971" wp14:editId="6D70EE76">
                <wp:simplePos x="0" y="0"/>
                <wp:positionH relativeFrom="page">
                  <wp:posOffset>2313940</wp:posOffset>
                </wp:positionH>
                <wp:positionV relativeFrom="page">
                  <wp:posOffset>9096375</wp:posOffset>
                </wp:positionV>
                <wp:extent cx="8890" cy="12700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655" y="3775555"/>
                          <a:ext cx="1456690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46B58" w14:textId="77777777" w:rsidR="00B36B3F" w:rsidRDefault="00B36B3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BF971" id="Rectángulo 84" o:spid="_x0000_s1026" style="position:absolute;margin-left:182.2pt;margin-top:716.25pt;width:.7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" fillcolor="blue" stroked="f">
                <v:textbox inset="2.53958mm,2.53958mm,2.53958mm,2.53958mm">
                  <w:txbxContent>
                    <w:p w14:paraId="74146B58" w14:textId="77777777" w:rsidR="00B36B3F" w:rsidRDefault="00B36B3F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55E574B" w14:textId="77777777" w:rsidR="00B36B3F" w:rsidRDefault="00B36B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47C15F" w14:textId="77777777" w:rsidR="00B36B3F" w:rsidRDefault="00B36B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D22D5B" w14:textId="77777777" w:rsidR="00B36B3F" w:rsidRDefault="00B36B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22DFB7" w14:textId="77777777" w:rsidR="00B36B3F" w:rsidRDefault="00B36B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ED3948" w14:textId="234341B5" w:rsidR="00B36B3F" w:rsidRDefault="00B36B3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14:paraId="4BBB7C23" w14:textId="77777777" w:rsidR="00B36B3F" w:rsidRDefault="008F5879">
      <w:pPr>
        <w:pBdr>
          <w:top w:val="nil"/>
          <w:left w:val="nil"/>
          <w:bottom w:val="nil"/>
          <w:right w:val="nil"/>
          <w:between w:val="nil"/>
        </w:pBdr>
        <w:ind w:left="10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335E4287" wp14:editId="20791603">
                <wp:extent cx="6364605" cy="165100"/>
                <wp:effectExtent l="0" t="0" r="0" b="0"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8460" y="3702213"/>
                          <a:ext cx="6355080" cy="15557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FFCE3F" w14:textId="77777777" w:rsidR="00B36B3F" w:rsidRDefault="008F5879">
                            <w:pPr>
                              <w:spacing w:line="234" w:lineRule="auto"/>
                              <w:ind w:left="101" w:firstLine="101"/>
                              <w:textDirection w:val="btLr"/>
                            </w:pPr>
                            <w:r>
                              <w:rPr>
                                <w:rFonts w:ascii="Arial MT" w:eastAsia="Arial MT" w:hAnsi="Arial MT" w:cs="Arial MT"/>
                                <w:color w:val="000000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 MT" w:eastAsia="Arial MT" w:hAnsi="Arial MT" w:cs="Arial MT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E4287" id="Rectángulo 98" o:spid="_x0000_s1027" style="width:501.1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" fillcolor="#a6a6a6">
                <v:stroke startarrowwidth="narrow" startarrowlength="short" endarrowwidth="narrow" endarrowlength="short"/>
                <v:textbox inset="0,0,0,0">
                  <w:txbxContent>
                    <w:p w14:paraId="63FFCE3F" w14:textId="77777777" w:rsidR="00B36B3F" w:rsidRDefault="008F5879">
                      <w:pPr>
                        <w:spacing w:line="234" w:lineRule="auto"/>
                        <w:ind w:left="101" w:firstLine="101"/>
                        <w:textDirection w:val="btLr"/>
                      </w:pPr>
                      <w:r>
                        <w:rPr>
                          <w:rFonts w:ascii="Arial MT" w:eastAsia="Arial MT" w:hAnsi="Arial MT" w:cs="Arial MT"/>
                          <w:color w:val="000000"/>
                          <w:sz w:val="20"/>
                        </w:rPr>
                        <w:t>1.</w:t>
                      </w:r>
                      <w:r>
                        <w:rPr>
                          <w:rFonts w:ascii="Arial MT" w:eastAsia="Arial MT" w:hAnsi="Arial MT" w:cs="Arial MT"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INFORMACIÓN GENERAL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9623A7" w14:textId="2B2E6F1C" w:rsidR="00B36B3F" w:rsidRDefault="009908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ins w:id="0" w:author="dark believe" w:date="2024-03-14T14:31:00Z">
        <w:r>
          <w:rPr>
            <w:noProof/>
          </w:rPr>
          <w:drawing>
            <wp:anchor distT="0" distB="0" distL="114300" distR="114300" simplePos="0" relativeHeight="251660288" behindDoc="1" locked="0" layoutInCell="1" hidden="0" allowOverlap="1" wp14:anchorId="4A65FF39" wp14:editId="1FADB295">
              <wp:simplePos x="0" y="0"/>
              <wp:positionH relativeFrom="column">
                <wp:posOffset>2120900</wp:posOffset>
              </wp:positionH>
              <wp:positionV relativeFrom="paragraph">
                <wp:posOffset>1583055</wp:posOffset>
              </wp:positionV>
              <wp:extent cx="3787140" cy="2551430"/>
              <wp:effectExtent l="0" t="0" r="0" b="0"/>
              <wp:wrapNone/>
              <wp:docPr id="5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9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10">
                                <a14:imgEffect>
                                  <a14:artisticPhotocopy/>
                                </a14:imgEffect>
                              </a14:imgLayer>
                            </a14:imgProps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7140" cy="25514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tbl>
      <w:tblPr>
        <w:tblStyle w:val="a1"/>
        <w:tblW w:w="10062" w:type="dxa"/>
        <w:tblInd w:w="1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4"/>
        <w:gridCol w:w="6938"/>
      </w:tblGrid>
      <w:tr w:rsidR="00B36B3F" w14:paraId="0126DFB0" w14:textId="77777777">
        <w:trPr>
          <w:trHeight w:val="450"/>
        </w:trPr>
        <w:tc>
          <w:tcPr>
            <w:tcW w:w="3124" w:type="dxa"/>
            <w:shd w:val="clear" w:color="auto" w:fill="A6A6A6"/>
          </w:tcPr>
          <w:p w14:paraId="04E2AED0" w14:textId="77777777" w:rsidR="00B36B3F" w:rsidRDefault="008F5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67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938" w:type="dxa"/>
          </w:tcPr>
          <w:p w14:paraId="07591FD5" w14:textId="77777777" w:rsidR="00B36B3F" w:rsidRDefault="00A94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ind w:left="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  <w:r w:rsidR="008F5879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2</w:t>
            </w:r>
            <w:r w:rsidR="008F5879">
              <w:rPr>
                <w:color w:val="000000"/>
                <w:sz w:val="24"/>
                <w:szCs w:val="24"/>
              </w:rPr>
              <w:t>/202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B36B3F" w14:paraId="483EB276" w14:textId="77777777">
        <w:trPr>
          <w:trHeight w:val="558"/>
        </w:trPr>
        <w:tc>
          <w:tcPr>
            <w:tcW w:w="3124" w:type="dxa"/>
            <w:shd w:val="clear" w:color="auto" w:fill="A6A6A6"/>
          </w:tcPr>
          <w:p w14:paraId="4B6003FB" w14:textId="77777777" w:rsidR="00B36B3F" w:rsidRDefault="008F5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Programa de formación:</w:t>
            </w:r>
          </w:p>
        </w:tc>
        <w:tc>
          <w:tcPr>
            <w:tcW w:w="6938" w:type="dxa"/>
          </w:tcPr>
          <w:p w14:paraId="3D8591FF" w14:textId="77777777" w:rsidR="00B36B3F" w:rsidRDefault="008F5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ADSO</w:t>
            </w:r>
          </w:p>
        </w:tc>
      </w:tr>
      <w:tr w:rsidR="00B36B3F" w14:paraId="422A312D" w14:textId="77777777">
        <w:trPr>
          <w:trHeight w:val="441"/>
        </w:trPr>
        <w:tc>
          <w:tcPr>
            <w:tcW w:w="3124" w:type="dxa"/>
            <w:shd w:val="clear" w:color="auto" w:fill="A6A6A6"/>
          </w:tcPr>
          <w:p w14:paraId="28513601" w14:textId="77777777" w:rsidR="00B36B3F" w:rsidRDefault="008F5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 De ficha:</w:t>
            </w:r>
          </w:p>
        </w:tc>
        <w:tc>
          <w:tcPr>
            <w:tcW w:w="6938" w:type="dxa"/>
          </w:tcPr>
          <w:p w14:paraId="4E9195BC" w14:textId="300708E7" w:rsidR="00B36B3F" w:rsidRDefault="008F5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A9441C">
              <w:rPr>
                <w:color w:val="000000"/>
                <w:sz w:val="24"/>
                <w:szCs w:val="24"/>
              </w:rPr>
              <w:t>6946</w:t>
            </w:r>
            <w:r w:rsidR="0084595D">
              <w:rPr>
                <w:color w:val="000000"/>
                <w:sz w:val="24"/>
                <w:szCs w:val="24"/>
              </w:rPr>
              <w:t>79</w:t>
            </w:r>
          </w:p>
        </w:tc>
      </w:tr>
      <w:tr w:rsidR="00B36B3F" w14:paraId="2F5E5275" w14:textId="77777777">
        <w:trPr>
          <w:trHeight w:val="551"/>
        </w:trPr>
        <w:tc>
          <w:tcPr>
            <w:tcW w:w="3124" w:type="dxa"/>
            <w:shd w:val="clear" w:color="auto" w:fill="A6A6A6"/>
          </w:tcPr>
          <w:p w14:paraId="67AD6A0E" w14:textId="68BF00A7" w:rsidR="00B36B3F" w:rsidRDefault="008F58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67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Título de la propuesta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938" w:type="dxa"/>
          </w:tcPr>
          <w:p w14:paraId="02CA8BB5" w14:textId="77777777" w:rsidR="00B36B3F" w:rsidRDefault="007B2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8" w:right="605" w:hanging="2"/>
              <w:rPr>
                <w:color w:val="000000"/>
                <w:sz w:val="24"/>
                <w:szCs w:val="24"/>
              </w:rPr>
            </w:pPr>
            <w:r w:rsidRPr="007B210E">
              <w:rPr>
                <w:color w:val="000000"/>
                <w:sz w:val="24"/>
                <w:szCs w:val="24"/>
              </w:rPr>
              <w:t>Diseño y Desarrollo de un Sistema de Información para la Gestión de Horarios en el Servicio Nacional de Aprendizaje (SENA), Regional Huila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214BA3" w14:paraId="1B0EABE8" w14:textId="77777777">
        <w:trPr>
          <w:trHeight w:val="551"/>
        </w:trPr>
        <w:tc>
          <w:tcPr>
            <w:tcW w:w="3124" w:type="dxa"/>
            <w:shd w:val="clear" w:color="auto" w:fill="A6A6A6"/>
          </w:tcPr>
          <w:p w14:paraId="04E4F374" w14:textId="768852CA" w:rsidR="00214BA3" w:rsidRDefault="00214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 del Software</w:t>
            </w:r>
          </w:p>
        </w:tc>
        <w:tc>
          <w:tcPr>
            <w:tcW w:w="6938" w:type="dxa"/>
          </w:tcPr>
          <w:p w14:paraId="5E5C6EAC" w14:textId="66DD17AD" w:rsidR="00214BA3" w:rsidRPr="007B210E" w:rsidRDefault="00214BA3" w:rsidP="00214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8" w:right="605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Schedule Sena</w:t>
            </w:r>
          </w:p>
        </w:tc>
      </w:tr>
      <w:tr w:rsidR="00214BA3" w14:paraId="2F2E9C23" w14:textId="77777777">
        <w:trPr>
          <w:trHeight w:val="551"/>
        </w:trPr>
        <w:tc>
          <w:tcPr>
            <w:tcW w:w="3124" w:type="dxa"/>
            <w:shd w:val="clear" w:color="auto" w:fill="A6A6A6"/>
          </w:tcPr>
          <w:p w14:paraId="3FC5F952" w14:textId="24592A10" w:rsidR="00214BA3" w:rsidRDefault="00214BA3" w:rsidP="00214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67"/>
              <w:rPr>
                <w:color w:val="000000"/>
                <w:sz w:val="24"/>
                <w:szCs w:val="24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Nombre del Aprendiz</w:t>
            </w:r>
          </w:p>
        </w:tc>
        <w:tc>
          <w:tcPr>
            <w:tcW w:w="6938" w:type="dxa"/>
          </w:tcPr>
          <w:p w14:paraId="28FA8E37" w14:textId="23EB8213" w:rsidR="00214BA3" w:rsidRDefault="00214BA3" w:rsidP="00214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8" w:right="605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Maryury</w:t>
            </w:r>
            <w:proofErr w:type="spellEnd"/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 xml:space="preserve"> González Bonilla</w:t>
            </w:r>
          </w:p>
        </w:tc>
      </w:tr>
      <w:tr w:rsidR="00214BA3" w14:paraId="17A83FC4" w14:textId="77777777">
        <w:trPr>
          <w:trHeight w:val="551"/>
        </w:trPr>
        <w:tc>
          <w:tcPr>
            <w:tcW w:w="3124" w:type="dxa"/>
            <w:shd w:val="clear" w:color="auto" w:fill="A6A6A6"/>
          </w:tcPr>
          <w:p w14:paraId="60CD9A18" w14:textId="02368BB5" w:rsidR="00214BA3" w:rsidRDefault="00214BA3" w:rsidP="00214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67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6938" w:type="dxa"/>
          </w:tcPr>
          <w:p w14:paraId="4A9D829B" w14:textId="54B21F25" w:rsidR="00214BA3" w:rsidRDefault="00214BA3" w:rsidP="00214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8" w:right="605" w:hanging="2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1192726148</w:t>
            </w:r>
          </w:p>
        </w:tc>
      </w:tr>
      <w:tr w:rsidR="00214BA3" w14:paraId="52CE7FB5" w14:textId="77777777">
        <w:trPr>
          <w:trHeight w:val="551"/>
        </w:trPr>
        <w:tc>
          <w:tcPr>
            <w:tcW w:w="3124" w:type="dxa"/>
            <w:shd w:val="clear" w:color="auto" w:fill="A6A6A6"/>
          </w:tcPr>
          <w:p w14:paraId="4459AABF" w14:textId="11362333" w:rsidR="00214BA3" w:rsidRDefault="00214BA3" w:rsidP="00214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67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color w:val="000000"/>
                <w:sz w:val="20"/>
                <w:szCs w:val="20"/>
              </w:rPr>
              <w:t>Correo electrónico</w:t>
            </w:r>
          </w:p>
        </w:tc>
        <w:tc>
          <w:tcPr>
            <w:tcW w:w="6938" w:type="dxa"/>
          </w:tcPr>
          <w:p w14:paraId="3EF83322" w14:textId="5AF6FB78" w:rsidR="00214BA3" w:rsidRDefault="00214BA3" w:rsidP="00214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8" w:right="605" w:hanging="2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  <w:r>
              <w:t>marg35354@gmail.com</w:t>
            </w:r>
          </w:p>
        </w:tc>
      </w:tr>
    </w:tbl>
    <w:p w14:paraId="3314B4EC" w14:textId="4D87FF29" w:rsidR="00B36B3F" w:rsidRDefault="00B36B3F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20"/>
          <w:szCs w:val="20"/>
        </w:rPr>
      </w:pPr>
    </w:p>
    <w:p w14:paraId="3C6D8120" w14:textId="75286EC5" w:rsidR="00B36B3F" w:rsidRDefault="00B36B3F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20"/>
          <w:szCs w:val="20"/>
        </w:rPr>
      </w:pPr>
    </w:p>
    <w:p w14:paraId="4FFF75BA" w14:textId="77777777" w:rsidR="00B36B3F" w:rsidRDefault="00B36B3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0"/>
          <w:szCs w:val="20"/>
        </w:rPr>
      </w:pPr>
    </w:p>
    <w:p w14:paraId="165436E4" w14:textId="34223D08" w:rsidR="00B36B3F" w:rsidRPr="00FA3493" w:rsidRDefault="00B36B3F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rFonts w:ascii="Arial" w:hAnsi="Arial" w:cs="Arial"/>
          <w:b/>
          <w:color w:val="000000"/>
          <w:sz w:val="24"/>
          <w:szCs w:val="24"/>
        </w:rPr>
      </w:pPr>
    </w:p>
    <w:p w14:paraId="37CA85E5" w14:textId="4607611E" w:rsidR="00B36B3F" w:rsidRPr="00FA3493" w:rsidRDefault="0099083D" w:rsidP="0099083D">
      <w:pPr>
        <w:tabs>
          <w:tab w:val="left" w:pos="4068"/>
        </w:tabs>
        <w:rPr>
          <w:rFonts w:ascii="Arial" w:eastAsia="Arial MT" w:hAnsi="Arial" w:cs="Arial"/>
          <w:b/>
          <w:sz w:val="24"/>
          <w:szCs w:val="24"/>
        </w:rPr>
        <w:sectPr w:rsidR="00B36B3F" w:rsidRPr="00FA3493">
          <w:headerReference w:type="default" r:id="rId11"/>
          <w:footerReference w:type="default" r:id="rId12"/>
          <w:pgSz w:w="12250" w:h="15850"/>
          <w:pgMar w:top="2020" w:right="60" w:bottom="900" w:left="80" w:header="919" w:footer="714" w:gutter="0"/>
          <w:pgNumType w:start="1"/>
          <w:cols w:space="720"/>
        </w:sectPr>
      </w:pPr>
      <w:r>
        <w:rPr>
          <w:rFonts w:ascii="Arial" w:eastAsia="Arial MT" w:hAnsi="Arial" w:cs="Arial"/>
          <w:b/>
          <w:sz w:val="24"/>
          <w:szCs w:val="24"/>
        </w:rPr>
        <w:tab/>
      </w:r>
    </w:p>
    <w:p w14:paraId="6F7F7D74" w14:textId="77777777" w:rsidR="00B36B3F" w:rsidRDefault="00EF0E74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t xml:space="preserve"> </w:t>
      </w:r>
    </w:p>
    <w:p w14:paraId="08FCAE20" w14:textId="77777777" w:rsidR="00B36B3F" w:rsidRDefault="00EF0E74" w:rsidP="00EF0E74">
      <w:pPr>
        <w:pBdr>
          <w:top w:val="nil"/>
          <w:left w:val="nil"/>
          <w:bottom w:val="nil"/>
          <w:right w:val="nil"/>
          <w:between w:val="nil"/>
        </w:pBdr>
        <w:tabs>
          <w:tab w:val="left" w:pos="7605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tbl>
      <w:tblPr>
        <w:tblStyle w:val="Tabladecuadrcula4"/>
        <w:tblW w:w="0" w:type="auto"/>
        <w:tblInd w:w="846" w:type="dxa"/>
        <w:tblLook w:val="04A0" w:firstRow="1" w:lastRow="0" w:firstColumn="1" w:lastColumn="0" w:noHBand="0" w:noVBand="1"/>
      </w:tblPr>
      <w:tblGrid>
        <w:gridCol w:w="10064"/>
      </w:tblGrid>
      <w:tr w:rsidR="00FA3493" w14:paraId="75D5BB7A" w14:textId="77777777" w:rsidTr="00FA3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60B0B327" w14:textId="77777777" w:rsidR="00FA3493" w:rsidRPr="00FA3493" w:rsidRDefault="00FA3493" w:rsidP="00EF0E74">
            <w:pPr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FA3493" w14:paraId="6DCAEFE9" w14:textId="77777777" w:rsidTr="00FA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23862F22" w14:textId="77777777" w:rsidR="00FA3493" w:rsidRPr="00A4482A" w:rsidRDefault="00FA3493" w:rsidP="00EF0E74">
            <w:pPr>
              <w:rPr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Título</w:t>
            </w:r>
          </w:p>
        </w:tc>
      </w:tr>
      <w:tr w:rsidR="00FA3493" w14:paraId="6B82548C" w14:textId="77777777" w:rsidTr="00FA3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1D629F34" w14:textId="77777777" w:rsidR="00FA3493" w:rsidRPr="001A037D" w:rsidRDefault="00FA3493" w:rsidP="00EF0E74">
            <w:pPr>
              <w:rPr>
                <w:b w:val="0"/>
                <w:color w:val="000000"/>
                <w:sz w:val="24"/>
                <w:szCs w:val="24"/>
              </w:rPr>
            </w:pPr>
            <w:r w:rsidRPr="001A037D">
              <w:rPr>
                <w:b w:val="0"/>
                <w:color w:val="000000"/>
                <w:sz w:val="24"/>
                <w:szCs w:val="24"/>
              </w:rPr>
              <w:t>Diseño y Desarrollo de un Sistema de Información para la Gestión de Horarios en el Servicio Nacional de Aprendizaje (SENA), Regional Huila</w:t>
            </w:r>
          </w:p>
        </w:tc>
      </w:tr>
      <w:tr w:rsidR="00FA3493" w14:paraId="4AE829D6" w14:textId="77777777" w:rsidTr="00FA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01F263B8" w14:textId="77777777" w:rsidR="00FA3493" w:rsidRPr="00A4482A" w:rsidRDefault="00FA3493" w:rsidP="00EF0E74">
            <w:pPr>
              <w:rPr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Resumen</w:t>
            </w:r>
          </w:p>
        </w:tc>
      </w:tr>
      <w:tr w:rsidR="00FA3493" w14:paraId="761CC7AF" w14:textId="77777777" w:rsidTr="00FA3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4799E616" w14:textId="77777777" w:rsidR="00FA3493" w:rsidRPr="001A037D" w:rsidRDefault="00FA3493" w:rsidP="00EF0E74">
            <w:pPr>
              <w:rPr>
                <w:b w:val="0"/>
                <w:color w:val="000000"/>
                <w:sz w:val="24"/>
                <w:szCs w:val="24"/>
              </w:rPr>
            </w:pPr>
            <w:r w:rsidRPr="001A037D">
              <w:rPr>
                <w:b w:val="0"/>
                <w:color w:val="000000"/>
                <w:sz w:val="24"/>
                <w:szCs w:val="24"/>
              </w:rPr>
              <w:t>Se propone la implementación de un sistema informático integral para la gestión eficiente de horarios en el SENA Regional Huila. El sistema facilitará la asignación de horarios para instructores y aprendices, permitirá la revisión y carga de horarios por parte de los coordinadores, así como la generación de informes periódicos. Este proyecto busca optimizar la gestión de horarios, reducir la carga laboral y mejorar la eficiencia en la planificación académica en el SENA.</w:t>
            </w:r>
          </w:p>
        </w:tc>
      </w:tr>
      <w:tr w:rsidR="00FA3493" w:rsidRPr="00002BF2" w14:paraId="3EF09D37" w14:textId="77777777" w:rsidTr="00FA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492581C7" w14:textId="77777777" w:rsidR="00FA3493" w:rsidRPr="00A4482A" w:rsidRDefault="001A037D" w:rsidP="00EF0E74">
            <w:pPr>
              <w:rPr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Planteamiento del Problema</w:t>
            </w:r>
          </w:p>
        </w:tc>
      </w:tr>
      <w:tr w:rsidR="00FA3493" w:rsidRPr="00002BF2" w14:paraId="42032D44" w14:textId="77777777" w:rsidTr="00FA3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2FCC0C5E" w14:textId="609D5253" w:rsidR="00FA3493" w:rsidRPr="00002BF2" w:rsidRDefault="0099083D" w:rsidP="00EF0E74">
            <w:pPr>
              <w:rPr>
                <w:b w:val="0"/>
                <w:color w:val="000000"/>
                <w:sz w:val="24"/>
                <w:szCs w:val="24"/>
              </w:rPr>
            </w:pPr>
            <w:ins w:id="1" w:author="dark believe" w:date="2024-03-14T14:31:00Z">
              <w:r>
                <w:rPr>
                  <w:noProof/>
                </w:rPr>
                <w:drawing>
                  <wp:anchor distT="0" distB="0" distL="114300" distR="114300" simplePos="0" relativeHeight="251662336" behindDoc="1" locked="0" layoutInCell="1" hidden="0" allowOverlap="1" wp14:anchorId="222B398B" wp14:editId="76C1794A">
                    <wp:simplePos x="0" y="0"/>
                    <wp:positionH relativeFrom="column">
                      <wp:posOffset>1209040</wp:posOffset>
                    </wp:positionH>
                    <wp:positionV relativeFrom="paragraph">
                      <wp:posOffset>530225</wp:posOffset>
                    </wp:positionV>
                    <wp:extent cx="3787140" cy="2551430"/>
                    <wp:effectExtent l="0" t="0" r="0" b="0"/>
                    <wp:wrapNone/>
                    <wp:docPr id="3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artisticPhotocopy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87140" cy="255143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  <w:r w:rsidR="001A037D" w:rsidRPr="00002BF2">
              <w:rPr>
                <w:b w:val="0"/>
                <w:color w:val="000000"/>
                <w:sz w:val="24"/>
                <w:szCs w:val="24"/>
              </w:rPr>
              <w:t xml:space="preserve">La asignación manual de horarios en el SENA Regional Huila representa una carga laboral significativa y aumenta el riesgo de errores en la planificación académica. La complejidad inherente a este proceso, que incluye la disponibilidad de instructores, capacidad de </w:t>
            </w:r>
            <w:r w:rsidR="00DE1637">
              <w:rPr>
                <w:b w:val="0"/>
                <w:color w:val="000000"/>
                <w:sz w:val="24"/>
                <w:szCs w:val="24"/>
              </w:rPr>
              <w:t>ambientes</w:t>
            </w:r>
            <w:r w:rsidR="001A037D" w:rsidRPr="00002BF2">
              <w:rPr>
                <w:b w:val="0"/>
                <w:color w:val="000000"/>
                <w:sz w:val="24"/>
                <w:szCs w:val="24"/>
              </w:rPr>
              <w:t xml:space="preserve"> y </w:t>
            </w:r>
            <w:r w:rsidR="00426345">
              <w:rPr>
                <w:b w:val="0"/>
                <w:color w:val="000000"/>
                <w:sz w:val="24"/>
                <w:szCs w:val="24"/>
              </w:rPr>
              <w:t>fichas</w:t>
            </w:r>
            <w:r w:rsidR="001A037D" w:rsidRPr="00002BF2">
              <w:rPr>
                <w:b w:val="0"/>
                <w:color w:val="000000"/>
                <w:sz w:val="24"/>
                <w:szCs w:val="24"/>
              </w:rPr>
              <w:t xml:space="preserve"> de aprendices, se ve agravada por la falta de un sistema de información centralizado. Esto dificulta la generación oportuna de informes y la toma de decisiones. Por lo </w:t>
            </w:r>
            <w:r w:rsidR="00DE1637" w:rsidRPr="00002BF2">
              <w:rPr>
                <w:b w:val="0"/>
                <w:color w:val="000000"/>
                <w:sz w:val="24"/>
                <w:szCs w:val="24"/>
              </w:rPr>
              <w:t>tanto,</w:t>
            </w:r>
            <w:r w:rsidR="00DE1637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DE1637" w:rsidRPr="00002BF2">
              <w:rPr>
                <w:b w:val="0"/>
                <w:color w:val="000000"/>
                <w:sz w:val="24"/>
                <w:szCs w:val="24"/>
              </w:rPr>
              <w:t>es</w:t>
            </w:r>
            <w:r w:rsidR="001A037D" w:rsidRPr="00002BF2">
              <w:rPr>
                <w:b w:val="0"/>
                <w:color w:val="000000"/>
                <w:sz w:val="24"/>
                <w:szCs w:val="24"/>
              </w:rPr>
              <w:t xml:space="preserve"> crucial diseñar un sistema de información que automatice y optimice la gestión de horarios,</w:t>
            </w:r>
            <w:r w:rsidR="00DE1637">
              <w:rPr>
                <w:b w:val="0"/>
                <w:color w:val="000000"/>
                <w:sz w:val="24"/>
                <w:szCs w:val="24"/>
              </w:rPr>
              <w:t xml:space="preserve"> sobre todo las tareas repetitivas</w:t>
            </w:r>
            <w:r w:rsidR="001A037D" w:rsidRPr="00002BF2">
              <w:rPr>
                <w:b w:val="0"/>
                <w:color w:val="000000"/>
                <w:sz w:val="24"/>
                <w:szCs w:val="24"/>
              </w:rPr>
              <w:t xml:space="preserve"> reduciendo la carga laboral y mejorando la eficiencia operativa.</w:t>
            </w:r>
            <w:r>
              <w:rPr>
                <w:noProof/>
              </w:rPr>
              <w:t xml:space="preserve"> </w:t>
            </w:r>
          </w:p>
        </w:tc>
      </w:tr>
      <w:tr w:rsidR="007E74E3" w:rsidRPr="00002BF2" w14:paraId="1F826859" w14:textId="77777777" w:rsidTr="00FA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0EEC6F9C" w14:textId="1DAC0545" w:rsidR="007E74E3" w:rsidRPr="00673464" w:rsidRDefault="00673464" w:rsidP="00EF0E74">
            <w:pPr>
              <w:rPr>
                <w:bCs w:val="0"/>
                <w:color w:val="000000"/>
                <w:sz w:val="24"/>
                <w:szCs w:val="24"/>
              </w:rPr>
            </w:pPr>
            <w:r w:rsidRPr="00673464">
              <w:rPr>
                <w:bCs w:val="0"/>
                <w:color w:val="000000"/>
                <w:sz w:val="24"/>
                <w:szCs w:val="24"/>
              </w:rPr>
              <w:t>Justificación</w:t>
            </w:r>
          </w:p>
        </w:tc>
      </w:tr>
      <w:tr w:rsidR="007E74E3" w:rsidRPr="00002BF2" w14:paraId="711F35F5" w14:textId="77777777" w:rsidTr="00FA3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5C3E20D8" w14:textId="4877074D" w:rsidR="00673464" w:rsidRPr="00673464" w:rsidRDefault="00673464" w:rsidP="00673464">
            <w:pPr>
              <w:rPr>
                <w:b w:val="0"/>
                <w:color w:val="000000"/>
                <w:sz w:val="24"/>
                <w:szCs w:val="24"/>
              </w:rPr>
            </w:pPr>
            <w:r w:rsidRPr="00673464">
              <w:rPr>
                <w:b w:val="0"/>
                <w:color w:val="000000"/>
                <w:sz w:val="24"/>
                <w:szCs w:val="24"/>
              </w:rPr>
              <w:t xml:space="preserve">La implementación de un sistema de información dedicado para la gestión de horarios </w:t>
            </w:r>
            <w:r w:rsidR="00DE1637">
              <w:rPr>
                <w:b w:val="0"/>
                <w:color w:val="000000"/>
                <w:sz w:val="24"/>
                <w:szCs w:val="24"/>
              </w:rPr>
              <w:t>para el centro de formación CIES (centro de la industria, la empresa y los servicios)</w:t>
            </w:r>
            <w:r w:rsidRPr="00673464">
              <w:rPr>
                <w:b w:val="0"/>
                <w:color w:val="000000"/>
                <w:sz w:val="24"/>
                <w:szCs w:val="24"/>
              </w:rPr>
              <w:t xml:space="preserve"> SENA, Regional Huila, es fundamental por varias razones:</w:t>
            </w:r>
          </w:p>
          <w:p w14:paraId="567EE532" w14:textId="77777777" w:rsidR="00673464" w:rsidRPr="00673464" w:rsidRDefault="00673464" w:rsidP="00673464">
            <w:pPr>
              <w:rPr>
                <w:b w:val="0"/>
                <w:color w:val="000000"/>
                <w:sz w:val="24"/>
                <w:szCs w:val="24"/>
              </w:rPr>
            </w:pPr>
          </w:p>
          <w:p w14:paraId="5D2B8A20" w14:textId="5120FB58" w:rsidR="00673464" w:rsidRPr="00673464" w:rsidRDefault="00673464" w:rsidP="00673464">
            <w:pPr>
              <w:pStyle w:val="Prrafodelista"/>
              <w:numPr>
                <w:ilvl w:val="0"/>
                <w:numId w:val="12"/>
              </w:num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673464">
              <w:rPr>
                <w:color w:val="000000"/>
                <w:sz w:val="24"/>
                <w:szCs w:val="24"/>
              </w:rPr>
              <w:t>Optimización de Procesos:</w:t>
            </w:r>
            <w:r w:rsidRPr="00673464">
              <w:rPr>
                <w:b w:val="0"/>
                <w:bCs w:val="0"/>
                <w:color w:val="000000"/>
                <w:sz w:val="24"/>
                <w:szCs w:val="24"/>
              </w:rPr>
              <w:t xml:space="preserve"> La automatización de la asignación de horarios permitirá una distribución más eficiente de recursos como instructores y a</w:t>
            </w:r>
            <w:r w:rsidR="00DE1637">
              <w:rPr>
                <w:b w:val="0"/>
                <w:bCs w:val="0"/>
                <w:color w:val="000000"/>
                <w:sz w:val="24"/>
                <w:szCs w:val="24"/>
              </w:rPr>
              <w:t>mbientes</w:t>
            </w:r>
            <w:r w:rsidRPr="00673464">
              <w:rPr>
                <w:b w:val="0"/>
                <w:bCs w:val="0"/>
                <w:color w:val="000000"/>
                <w:sz w:val="24"/>
                <w:szCs w:val="24"/>
              </w:rPr>
              <w:t>, lo que reducirá los tiempos de planificación y minimizará los errores humanos.</w:t>
            </w:r>
          </w:p>
          <w:p w14:paraId="6A5EDB18" w14:textId="77777777" w:rsidR="00673464" w:rsidRPr="00673464" w:rsidRDefault="00673464" w:rsidP="00673464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</w:p>
          <w:p w14:paraId="54081005" w14:textId="77777777" w:rsidR="00673464" w:rsidRPr="00673464" w:rsidRDefault="00673464" w:rsidP="00673464">
            <w:pPr>
              <w:pStyle w:val="Prrafodelista"/>
              <w:numPr>
                <w:ilvl w:val="0"/>
                <w:numId w:val="12"/>
              </w:num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673464">
              <w:rPr>
                <w:color w:val="000000"/>
                <w:sz w:val="24"/>
                <w:szCs w:val="24"/>
              </w:rPr>
              <w:t>Reducción de Carga Laboral:</w:t>
            </w:r>
            <w:r w:rsidRPr="00673464">
              <w:rPr>
                <w:b w:val="0"/>
                <w:bCs w:val="0"/>
                <w:color w:val="000000"/>
                <w:sz w:val="24"/>
                <w:szCs w:val="24"/>
              </w:rPr>
              <w:t xml:space="preserve"> Al eliminar tareas manuales repetitivas, el sistema liberará tiempo y recursos del personal encargado de la gestión de horarios, permitiéndoles enfocarse en actividades de mayor valor agregado.</w:t>
            </w:r>
          </w:p>
          <w:p w14:paraId="545B63A9" w14:textId="77777777" w:rsidR="00673464" w:rsidRPr="00673464" w:rsidRDefault="00673464" w:rsidP="00673464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</w:p>
          <w:p w14:paraId="510B2E0C" w14:textId="77777777" w:rsidR="00673464" w:rsidRPr="00673464" w:rsidRDefault="00673464" w:rsidP="00673464">
            <w:pPr>
              <w:pStyle w:val="Prrafodelista"/>
              <w:numPr>
                <w:ilvl w:val="0"/>
                <w:numId w:val="12"/>
              </w:num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673464">
              <w:rPr>
                <w:color w:val="000000"/>
                <w:sz w:val="24"/>
                <w:szCs w:val="24"/>
              </w:rPr>
              <w:t>Mejora en la Calidad Académica:</w:t>
            </w:r>
            <w:r w:rsidRPr="00673464">
              <w:rPr>
                <w:b w:val="0"/>
                <w:bCs w:val="0"/>
                <w:color w:val="000000"/>
                <w:sz w:val="24"/>
                <w:szCs w:val="24"/>
              </w:rPr>
              <w:t xml:space="preserve"> Una planificación más precisa y equitativa de los horarios beneficia tanto a instructores como a aprendices, garantizando una distribución adecuada de clases y evitando conflictos de horarios que puedan afectar el proceso de aprendizaje.</w:t>
            </w:r>
          </w:p>
          <w:p w14:paraId="34F27287" w14:textId="77777777" w:rsidR="00673464" w:rsidRPr="00673464" w:rsidRDefault="00673464" w:rsidP="00673464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</w:p>
          <w:p w14:paraId="54207BA9" w14:textId="77777777" w:rsidR="00673464" w:rsidRPr="00673464" w:rsidRDefault="00673464" w:rsidP="00673464">
            <w:pPr>
              <w:pStyle w:val="Prrafodelista"/>
              <w:numPr>
                <w:ilvl w:val="0"/>
                <w:numId w:val="12"/>
              </w:num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673464">
              <w:rPr>
                <w:color w:val="000000"/>
                <w:sz w:val="24"/>
                <w:szCs w:val="24"/>
              </w:rPr>
              <w:t>Toma de Decisiones Informada:</w:t>
            </w:r>
            <w:r w:rsidRPr="00673464">
              <w:rPr>
                <w:b w:val="0"/>
                <w:bCs w:val="0"/>
                <w:color w:val="000000"/>
                <w:sz w:val="24"/>
                <w:szCs w:val="24"/>
              </w:rPr>
              <w:t xml:space="preserve"> La disponibilidad de datos en tiempo real y la capacidad de generar informes detallados facilitarán la toma de decisiones estratégicas basadas en información concreta y actualizada.</w:t>
            </w:r>
          </w:p>
          <w:p w14:paraId="7D34DB55" w14:textId="77777777" w:rsidR="00673464" w:rsidRPr="00673464" w:rsidRDefault="00673464" w:rsidP="00673464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</w:p>
          <w:p w14:paraId="12CAFF44" w14:textId="77777777" w:rsidR="00673464" w:rsidRDefault="00673464" w:rsidP="002811B3">
            <w:pPr>
              <w:pStyle w:val="Prrafodelista"/>
              <w:numPr>
                <w:ilvl w:val="0"/>
                <w:numId w:val="12"/>
              </w:numPr>
              <w:spacing w:after="240"/>
              <w:rPr>
                <w:color w:val="000000"/>
                <w:sz w:val="24"/>
                <w:szCs w:val="24"/>
              </w:rPr>
            </w:pPr>
            <w:r w:rsidRPr="00673464">
              <w:rPr>
                <w:color w:val="000000"/>
                <w:sz w:val="24"/>
                <w:szCs w:val="24"/>
              </w:rPr>
              <w:t>Promoción de la Eficiencia Institucional:</w:t>
            </w:r>
            <w:r w:rsidRPr="00673464">
              <w:rPr>
                <w:b w:val="0"/>
                <w:bCs w:val="0"/>
                <w:color w:val="000000"/>
                <w:sz w:val="24"/>
                <w:szCs w:val="24"/>
              </w:rPr>
              <w:t xml:space="preserve"> Un sistema de información integrado para la gestión de horarios no solo mejora la operatividad del SENA, sino que también fortalece su imagen institucional al demostrar su compromiso con la innovación y la mejora continua.</w:t>
            </w:r>
          </w:p>
          <w:p w14:paraId="68E9EC68" w14:textId="3EB3CCF7" w:rsidR="007F3C44" w:rsidRPr="006F4557" w:rsidRDefault="007F3C44" w:rsidP="006F4557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  <w:tr w:rsidR="006F4557" w:rsidRPr="00002BF2" w14:paraId="11C11D09" w14:textId="77777777" w:rsidTr="00FA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0D1C4CF5" w14:textId="5B5D9219" w:rsidR="006F4557" w:rsidRPr="00673464" w:rsidRDefault="006F4557" w:rsidP="0067346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Vigilancia Tecnológica</w:t>
            </w:r>
          </w:p>
        </w:tc>
      </w:tr>
      <w:tr w:rsidR="006F4557" w:rsidRPr="00002BF2" w14:paraId="781DC108" w14:textId="77777777" w:rsidTr="00FA3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17D11262" w14:textId="40ED4381" w:rsidR="006F4557" w:rsidRPr="006F4557" w:rsidRDefault="006F4557" w:rsidP="006F4557">
            <w:pPr>
              <w:pStyle w:val="Prrafodelista"/>
              <w:numPr>
                <w:ilvl w:val="0"/>
                <w:numId w:val="14"/>
              </w:num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6F4557">
              <w:rPr>
                <w:b w:val="0"/>
                <w:bCs w:val="0"/>
                <w:color w:val="000000"/>
                <w:sz w:val="24"/>
                <w:szCs w:val="24"/>
              </w:rPr>
              <w:t>Análisis, diseño e implementación de un sistema de información para la gestión académica de un instituto superior tecnológico (PONTIFICIA UNIVERSIDAD CATÓLICA DEL PERÚ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)</w:t>
            </w:r>
            <w:r w:rsidR="00700104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sdt>
              <w:sdtPr>
                <w:rPr>
                  <w:color w:val="000000"/>
                  <w:sz w:val="24"/>
                  <w:szCs w:val="24"/>
                </w:rPr>
                <w:id w:val="-658852263"/>
                <w:citation/>
              </w:sdtPr>
              <w:sdtEndPr/>
              <w:sdtContent>
                <w:r w:rsidR="00700104">
                  <w:rPr>
                    <w:color w:val="000000"/>
                    <w:sz w:val="24"/>
                    <w:szCs w:val="24"/>
                  </w:rPr>
                  <w:fldChar w:fldCharType="begin"/>
                </w:r>
                <w:r w:rsidR="00700104">
                  <w:rPr>
                    <w:b w:val="0"/>
                    <w:bCs w:val="0"/>
                    <w:color w:val="000000"/>
                    <w:sz w:val="24"/>
                    <w:szCs w:val="24"/>
                    <w:lang w:val="es-CO"/>
                  </w:rPr>
                  <w:instrText xml:space="preserve"> CITATION Gue11 \l 9226 </w:instrText>
                </w:r>
                <w:r w:rsidR="00700104">
                  <w:rPr>
                    <w:color w:val="000000"/>
                    <w:sz w:val="24"/>
                    <w:szCs w:val="24"/>
                  </w:rPr>
                  <w:fldChar w:fldCharType="separate"/>
                </w:r>
                <w:r w:rsidR="00700104" w:rsidRPr="00700104">
                  <w:rPr>
                    <w:noProof/>
                    <w:color w:val="000000"/>
                    <w:sz w:val="24"/>
                    <w:szCs w:val="24"/>
                    <w:lang w:val="es-CO"/>
                  </w:rPr>
                  <w:t>(Guevara, 2011)</w:t>
                </w:r>
                <w:r w:rsidR="00700104">
                  <w:rPr>
                    <w:color w:val="000000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260DD8FC" w14:textId="08E8600F" w:rsidR="006F4557" w:rsidRPr="006F4557" w:rsidRDefault="006F4557" w:rsidP="006F4557">
            <w:pPr>
              <w:pStyle w:val="Prrafodelista"/>
              <w:numPr>
                <w:ilvl w:val="0"/>
                <w:numId w:val="14"/>
              </w:num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6F4557">
              <w:rPr>
                <w:b w:val="0"/>
                <w:bCs w:val="0"/>
                <w:color w:val="000000"/>
                <w:sz w:val="24"/>
                <w:szCs w:val="24"/>
              </w:rPr>
              <w:t>Sistema de Gestión Académica a través del desarrollo de Modelo-Vista-Controlador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. (</w:t>
            </w:r>
            <w:r w:rsidRPr="006F4557">
              <w:rPr>
                <w:b w:val="0"/>
                <w:bCs w:val="0"/>
                <w:color w:val="000000"/>
                <w:sz w:val="24"/>
                <w:szCs w:val="24"/>
              </w:rPr>
              <w:t>R</w:t>
            </w:r>
            <w:r w:rsidRPr="006F4557">
              <w:rPr>
                <w:b w:val="0"/>
                <w:bCs w:val="0"/>
              </w:rPr>
              <w:t>EVISTA IBÉRICA DE SISTEMAS E TECNOLOGIAS DE INFORMAÇÃO IBERIAN JOURNAL OF INFORMATION SYSTEMS AND TECHNOLOGIES)</w:t>
            </w:r>
            <w:sdt>
              <w:sdtPr>
                <w:id w:val="-554235324"/>
                <w:citation/>
              </w:sdtPr>
              <w:sdtEndPr/>
              <w:sdtContent>
                <w:r w:rsidR="00700104">
                  <w:fldChar w:fldCharType="begin"/>
                </w:r>
                <w:r w:rsidR="00700104">
                  <w:rPr>
                    <w:b w:val="0"/>
                    <w:bCs w:val="0"/>
                    <w:lang w:val="es-CO"/>
                  </w:rPr>
                  <w:instrText xml:space="preserve"> CITATION Sis18 \l 9226 </w:instrText>
                </w:r>
                <w:r w:rsidR="00700104">
                  <w:fldChar w:fldCharType="separate"/>
                </w:r>
                <w:r w:rsidR="00700104">
                  <w:rPr>
                    <w:b w:val="0"/>
                    <w:bCs w:val="0"/>
                    <w:noProof/>
                    <w:lang w:val="es-CO"/>
                  </w:rPr>
                  <w:t xml:space="preserve"> </w:t>
                </w:r>
                <w:r w:rsidR="00700104" w:rsidRPr="00700104">
                  <w:rPr>
                    <w:noProof/>
                    <w:lang w:val="es-CO"/>
                  </w:rPr>
                  <w:t>(Sistema de Gestión Académica, 2018)</w:t>
                </w:r>
                <w:r w:rsidR="00700104">
                  <w:fldChar w:fldCharType="end"/>
                </w:r>
              </w:sdtContent>
            </w:sdt>
          </w:p>
          <w:p w14:paraId="4B666D0B" w14:textId="71B0EF91" w:rsidR="006F4557" w:rsidRPr="006F4557" w:rsidRDefault="0099083D" w:rsidP="006F4557">
            <w:pPr>
              <w:pStyle w:val="Prrafodelista"/>
              <w:numPr>
                <w:ilvl w:val="0"/>
                <w:numId w:val="14"/>
              </w:numPr>
              <w:rPr>
                <w:b w:val="0"/>
                <w:bCs w:val="0"/>
                <w:color w:val="000000"/>
                <w:sz w:val="24"/>
                <w:szCs w:val="24"/>
              </w:rPr>
            </w:pPr>
            <w:ins w:id="2" w:author="dark believe" w:date="2024-03-14T14:31:00Z">
              <w:r>
                <w:rPr>
                  <w:noProof/>
                </w:rPr>
                <w:drawing>
                  <wp:anchor distT="0" distB="0" distL="114300" distR="114300" simplePos="0" relativeHeight="251664384" behindDoc="1" locked="0" layoutInCell="1" hidden="0" allowOverlap="1" wp14:anchorId="6FD0E604" wp14:editId="2F6CF7CD">
                    <wp:simplePos x="0" y="0"/>
                    <wp:positionH relativeFrom="column">
                      <wp:posOffset>1330960</wp:posOffset>
                    </wp:positionH>
                    <wp:positionV relativeFrom="paragraph">
                      <wp:posOffset>142875</wp:posOffset>
                    </wp:positionV>
                    <wp:extent cx="3787140" cy="2551430"/>
                    <wp:effectExtent l="0" t="0" r="0" b="0"/>
                    <wp:wrapNone/>
                    <wp:docPr id="7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artisticPhotocopy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87140" cy="255143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  <w:r w:rsidR="006F4557" w:rsidRPr="006F4557">
              <w:rPr>
                <w:b w:val="0"/>
                <w:bCs w:val="0"/>
                <w:color w:val="000000"/>
                <w:sz w:val="24"/>
                <w:szCs w:val="24"/>
              </w:rPr>
              <w:t>Desarrollo de un software cliente servidor para el control y gestión de la información académica de la carrera de educación semipresencial, especialidad “educación básica” para la universidad técnica de Cotopaxi en el centro asociado Latacunga.</w:t>
            </w:r>
            <w:r w:rsidR="006F4557">
              <w:rPr>
                <w:b w:val="0"/>
                <w:bCs w:val="0"/>
                <w:color w:val="000000"/>
                <w:sz w:val="24"/>
                <w:szCs w:val="24"/>
              </w:rPr>
              <w:t xml:space="preserve"> (</w:t>
            </w:r>
            <w:r w:rsidR="006F4557" w:rsidRPr="006F4557">
              <w:rPr>
                <w:b w:val="0"/>
                <w:bCs w:val="0"/>
              </w:rPr>
              <w:t>UNIVERSIDAD TÉCNICA DE COTOPAXI)</w:t>
            </w:r>
            <w:sdt>
              <w:sdtPr>
                <w:id w:val="-478916464"/>
                <w:citation/>
              </w:sdtPr>
              <w:sdtEndPr/>
              <w:sdtContent>
                <w:r w:rsidR="00754D5B">
                  <w:fldChar w:fldCharType="begin"/>
                </w:r>
                <w:r w:rsidR="00754D5B">
                  <w:rPr>
                    <w:b w:val="0"/>
                    <w:bCs w:val="0"/>
                    <w:lang w:val="es-CO"/>
                  </w:rPr>
                  <w:instrText xml:space="preserve"> CITATION SEG \l 9226 </w:instrText>
                </w:r>
                <w:r w:rsidR="00754D5B">
                  <w:fldChar w:fldCharType="separate"/>
                </w:r>
                <w:r w:rsidR="00754D5B">
                  <w:rPr>
                    <w:b w:val="0"/>
                    <w:bCs w:val="0"/>
                    <w:noProof/>
                    <w:lang w:val="es-CO"/>
                  </w:rPr>
                  <w:t xml:space="preserve"> </w:t>
                </w:r>
                <w:r w:rsidR="00754D5B" w:rsidRPr="00754D5B">
                  <w:rPr>
                    <w:noProof/>
                    <w:lang w:val="es-CO"/>
                  </w:rPr>
                  <w:t>(MARCELO &amp; ORLANDO)</w:t>
                </w:r>
                <w:r w:rsidR="00754D5B">
                  <w:fldChar w:fldCharType="end"/>
                </w:r>
              </w:sdtContent>
            </w:sdt>
          </w:p>
          <w:p w14:paraId="5491B109" w14:textId="5251DCB1" w:rsidR="006F4557" w:rsidRPr="006F4557" w:rsidRDefault="006F4557" w:rsidP="006F4557">
            <w:pPr>
              <w:pStyle w:val="Prrafodelista"/>
              <w:numPr>
                <w:ilvl w:val="0"/>
                <w:numId w:val="14"/>
              </w:num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6F4557">
              <w:rPr>
                <w:b w:val="0"/>
                <w:bCs w:val="0"/>
                <w:color w:val="000000"/>
                <w:sz w:val="24"/>
                <w:szCs w:val="24"/>
              </w:rPr>
              <w:t xml:space="preserve">sistema web para la gestión académica y administrativa de empresa de capacitación profesional </w:t>
            </w:r>
            <w:proofErr w:type="spellStart"/>
            <w:r w:rsidRPr="006F4557">
              <w:rPr>
                <w:b w:val="0"/>
                <w:bCs w:val="0"/>
                <w:color w:val="000000"/>
                <w:sz w:val="24"/>
                <w:szCs w:val="24"/>
              </w:rPr>
              <w:t>dienav</w:t>
            </w:r>
            <w:proofErr w:type="spellEnd"/>
            <w:r w:rsidRPr="006F4557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 (</w:t>
            </w:r>
            <w:r w:rsidRPr="006F4557">
              <w:rPr>
                <w:b w:val="0"/>
                <w:bCs w:val="0"/>
              </w:rPr>
              <w:t>UNIVERSIDAD TECNOLÓGICA ISRAEL</w:t>
            </w:r>
            <w:r>
              <w:t>)</w:t>
            </w:r>
            <w:sdt>
              <w:sdtPr>
                <w:id w:val="-1432435908"/>
                <w:citation/>
              </w:sdtPr>
              <w:sdtEndPr/>
              <w:sdtContent>
                <w:r w:rsidR="00754D5B">
                  <w:fldChar w:fldCharType="begin"/>
                </w:r>
                <w:r w:rsidR="00754D5B">
                  <w:rPr>
                    <w:lang w:val="es-CO"/>
                  </w:rPr>
                  <w:instrText xml:space="preserve"> CITATION LAR20 \l 9226 </w:instrText>
                </w:r>
                <w:r w:rsidR="00754D5B">
                  <w:fldChar w:fldCharType="separate"/>
                </w:r>
                <w:r w:rsidR="00754D5B">
                  <w:rPr>
                    <w:noProof/>
                    <w:lang w:val="es-CO"/>
                  </w:rPr>
                  <w:t xml:space="preserve"> </w:t>
                </w:r>
                <w:r w:rsidR="00754D5B" w:rsidRPr="00754D5B">
                  <w:rPr>
                    <w:noProof/>
                    <w:lang w:val="es-CO"/>
                  </w:rPr>
                  <w:t>(LARA, 2020)</w:t>
                </w:r>
                <w:r w:rsidR="00754D5B">
                  <w:fldChar w:fldCharType="end"/>
                </w:r>
              </w:sdtContent>
            </w:sdt>
            <w:bookmarkStart w:id="3" w:name="_GoBack"/>
            <w:bookmarkEnd w:id="3"/>
          </w:p>
          <w:p w14:paraId="2DBAF38A" w14:textId="77777777" w:rsidR="006F4557" w:rsidRPr="00673464" w:rsidRDefault="006F4557" w:rsidP="00673464">
            <w:pPr>
              <w:rPr>
                <w:color w:val="000000"/>
                <w:sz w:val="24"/>
                <w:szCs w:val="24"/>
              </w:rPr>
            </w:pPr>
          </w:p>
        </w:tc>
      </w:tr>
      <w:tr w:rsidR="001A037D" w:rsidRPr="00002BF2" w14:paraId="431844A0" w14:textId="77777777" w:rsidTr="00FA3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5565F296" w14:textId="77777777" w:rsidR="001A037D" w:rsidRPr="00A4482A" w:rsidRDefault="001A037D" w:rsidP="00EF0E74">
            <w:pPr>
              <w:rPr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Objetivos</w:t>
            </w:r>
          </w:p>
        </w:tc>
      </w:tr>
      <w:tr w:rsidR="001A037D" w:rsidRPr="00002BF2" w14:paraId="62C69DE0" w14:textId="77777777" w:rsidTr="00FA3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150D89B1" w14:textId="6A24EC71" w:rsidR="001A037D" w:rsidRPr="00002BF2" w:rsidRDefault="001A037D" w:rsidP="00EF0E74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002BF2">
              <w:rPr>
                <w:b w:val="0"/>
                <w:color w:val="000000"/>
                <w:sz w:val="24"/>
                <w:szCs w:val="24"/>
              </w:rPr>
              <w:t>Objetivo General: Diseñar y desarrollar un sistema de información para la gestión de horarios en el Servicio Nacional de Aprendizaje (SENA), Regional Huila</w:t>
            </w:r>
            <w:r w:rsidR="00426345">
              <w:rPr>
                <w:b w:val="0"/>
                <w:color w:val="000000"/>
                <w:sz w:val="24"/>
                <w:szCs w:val="24"/>
              </w:rPr>
              <w:t xml:space="preserve"> centro (CIES)</w:t>
            </w:r>
            <w:r w:rsidRPr="00002BF2">
              <w:rPr>
                <w:b w:val="0"/>
                <w:color w:val="000000"/>
                <w:sz w:val="24"/>
                <w:szCs w:val="24"/>
              </w:rPr>
              <w:t>, con el fin de optimizar la asignación de horarios, reducir la carga laboral del personal encargado y mejorar la eficiencia operativa de la institución.</w:t>
            </w:r>
          </w:p>
          <w:p w14:paraId="4367FD6E" w14:textId="4EDC3A2F" w:rsidR="001A037D" w:rsidRPr="00002BF2" w:rsidRDefault="001A037D" w:rsidP="00EF0E74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002BF2">
              <w:rPr>
                <w:b w:val="0"/>
                <w:color w:val="000000"/>
                <w:sz w:val="24"/>
                <w:szCs w:val="24"/>
              </w:rPr>
              <w:t>Objetivo Específicos:</w:t>
            </w:r>
            <w:r w:rsidR="0099083D">
              <w:rPr>
                <w:noProof/>
              </w:rPr>
              <w:t xml:space="preserve"> </w:t>
            </w:r>
          </w:p>
          <w:p w14:paraId="07722C4C" w14:textId="77777777" w:rsidR="001A037D" w:rsidRPr="00002BF2" w:rsidRDefault="001A037D" w:rsidP="001A037D">
            <w:pPr>
              <w:pStyle w:val="Prrafodelista"/>
              <w:numPr>
                <w:ilvl w:val="0"/>
                <w:numId w:val="3"/>
              </w:numPr>
              <w:rPr>
                <w:b w:val="0"/>
                <w:color w:val="000000"/>
                <w:sz w:val="24"/>
                <w:szCs w:val="24"/>
              </w:rPr>
            </w:pPr>
            <w:r w:rsidRPr="00002BF2">
              <w:rPr>
                <w:b w:val="0"/>
                <w:color w:val="000000"/>
                <w:sz w:val="24"/>
                <w:szCs w:val="24"/>
              </w:rPr>
              <w:t>Analizar detalladamente los procesos y requerimientos actuales de asignación de horarios en el SENA Regional Huila, identificando las principales necesidades y desafíos que enfrenta la institución en este ámbito.</w:t>
            </w:r>
          </w:p>
          <w:p w14:paraId="421A1017" w14:textId="77777777" w:rsidR="001A037D" w:rsidRPr="00002BF2" w:rsidRDefault="001A037D" w:rsidP="001A037D">
            <w:pPr>
              <w:pStyle w:val="Prrafodelista"/>
              <w:ind w:left="720"/>
              <w:rPr>
                <w:b w:val="0"/>
                <w:color w:val="000000"/>
                <w:sz w:val="24"/>
                <w:szCs w:val="24"/>
              </w:rPr>
            </w:pPr>
          </w:p>
          <w:p w14:paraId="7CE809D5" w14:textId="1C7089A7" w:rsidR="001A037D" w:rsidRPr="00002BF2" w:rsidRDefault="001A037D" w:rsidP="001A037D">
            <w:pPr>
              <w:pStyle w:val="Prrafodelista"/>
              <w:numPr>
                <w:ilvl w:val="0"/>
                <w:numId w:val="3"/>
              </w:numPr>
              <w:rPr>
                <w:b w:val="0"/>
                <w:color w:val="000000"/>
                <w:sz w:val="24"/>
                <w:szCs w:val="24"/>
              </w:rPr>
            </w:pPr>
            <w:r w:rsidRPr="00002BF2">
              <w:rPr>
                <w:b w:val="0"/>
                <w:color w:val="000000"/>
                <w:sz w:val="24"/>
                <w:szCs w:val="24"/>
              </w:rPr>
              <w:t>Diseñar e implementar una arquitectura de software adecuada que permita la integración de todas las funcionalidades necesarias para la gestión eficiente de horarios, incluyendo la asignación automatizada, la generación de informes y la interoperabilidad con otros sistemas institucionales</w:t>
            </w:r>
            <w:r w:rsidR="00426345">
              <w:rPr>
                <w:b w:val="0"/>
                <w:color w:val="000000"/>
                <w:sz w:val="24"/>
                <w:szCs w:val="24"/>
              </w:rPr>
              <w:t>, dado que el sistema lo requiera</w:t>
            </w:r>
            <w:r w:rsidRPr="00002BF2">
              <w:rPr>
                <w:b w:val="0"/>
                <w:color w:val="000000"/>
                <w:sz w:val="24"/>
                <w:szCs w:val="24"/>
              </w:rPr>
              <w:t>.</w:t>
            </w:r>
          </w:p>
          <w:p w14:paraId="6CCE3B85" w14:textId="77777777" w:rsidR="001A037D" w:rsidRPr="00002BF2" w:rsidRDefault="001A037D" w:rsidP="001A037D">
            <w:pPr>
              <w:pStyle w:val="Prrafodelista"/>
              <w:ind w:left="720"/>
              <w:rPr>
                <w:b w:val="0"/>
                <w:color w:val="000000"/>
                <w:sz w:val="24"/>
                <w:szCs w:val="24"/>
              </w:rPr>
            </w:pPr>
          </w:p>
          <w:p w14:paraId="3ECE42FF" w14:textId="77777777" w:rsidR="001A037D" w:rsidRPr="00002BF2" w:rsidRDefault="001A037D" w:rsidP="001A037D">
            <w:pPr>
              <w:pStyle w:val="Prrafodelista"/>
              <w:numPr>
                <w:ilvl w:val="0"/>
                <w:numId w:val="3"/>
              </w:numPr>
              <w:rPr>
                <w:b w:val="0"/>
                <w:color w:val="000000"/>
                <w:sz w:val="24"/>
                <w:szCs w:val="24"/>
              </w:rPr>
            </w:pPr>
            <w:r w:rsidRPr="00002BF2">
              <w:rPr>
                <w:b w:val="0"/>
                <w:color w:val="000000"/>
                <w:sz w:val="24"/>
                <w:szCs w:val="24"/>
              </w:rPr>
              <w:t>Desarrollar una interfaz de usuario intuitiva y amigable que facilite la interacción con el sistema de gestión de horarios tanto para el personal administrativo como para los instructores y aprendices, garantizando una experiencia de usuario satisfactoria y una adopción exitosa del sistema.</w:t>
            </w:r>
          </w:p>
          <w:p w14:paraId="09ECF6D9" w14:textId="77777777" w:rsidR="001A037D" w:rsidRPr="00002BF2" w:rsidRDefault="001A037D" w:rsidP="00EF0E74">
            <w:pPr>
              <w:rPr>
                <w:b w:val="0"/>
                <w:color w:val="000000"/>
                <w:sz w:val="24"/>
                <w:szCs w:val="24"/>
              </w:rPr>
            </w:pPr>
          </w:p>
        </w:tc>
      </w:tr>
    </w:tbl>
    <w:p w14:paraId="78A3794E" w14:textId="26295D03" w:rsidR="00B36B3F" w:rsidRDefault="00B36B3F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E1F0C4" w14:textId="45DE5D47" w:rsidR="00214BA3" w:rsidRDefault="00214BA3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AD50F8" w14:textId="5A0834AD" w:rsidR="00214BA3" w:rsidRDefault="00214BA3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D9B0FC" w14:textId="456768BF" w:rsidR="00214BA3" w:rsidRDefault="00214BA3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2A3FE1" w14:textId="0EE16213" w:rsidR="00214BA3" w:rsidRDefault="00214BA3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77C2361" w14:textId="70662E15" w:rsidR="00214BA3" w:rsidRDefault="00214BA3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02C08F" w14:textId="53A1FB33" w:rsidR="00214BA3" w:rsidRDefault="00214BA3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2EB7C9" w14:textId="034D4ED9" w:rsidR="00214BA3" w:rsidRDefault="00214BA3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D6907B" w14:textId="77777777" w:rsidR="00214BA3" w:rsidRDefault="00214BA3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71AADC" w14:textId="77777777" w:rsidR="00002BF2" w:rsidRDefault="00002BF2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58DCADC" w14:textId="77777777" w:rsidR="00A4482A" w:rsidRPr="00002BF2" w:rsidRDefault="00A4482A" w:rsidP="00EF0E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Tabladecuadrcula4"/>
        <w:tblW w:w="0" w:type="auto"/>
        <w:tblInd w:w="988" w:type="dxa"/>
        <w:tblLook w:val="04A0" w:firstRow="1" w:lastRow="0" w:firstColumn="1" w:lastColumn="0" w:noHBand="0" w:noVBand="1"/>
      </w:tblPr>
      <w:tblGrid>
        <w:gridCol w:w="10064"/>
      </w:tblGrid>
      <w:tr w:rsidR="00002BF2" w14:paraId="35DACD94" w14:textId="77777777" w:rsidTr="0033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1BAC2381" w14:textId="77777777" w:rsidR="00002BF2" w:rsidRDefault="00002BF2" w:rsidP="00EF0E74">
            <w:pPr>
              <w:spacing w:before="10"/>
              <w:rPr>
                <w:color w:val="000000"/>
                <w:sz w:val="24"/>
                <w:szCs w:val="24"/>
              </w:rPr>
            </w:pPr>
          </w:p>
        </w:tc>
      </w:tr>
      <w:tr w:rsidR="00002BF2" w14:paraId="6B039A68" w14:textId="77777777" w:rsidTr="0033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260D65B5" w14:textId="77777777" w:rsidR="00002BF2" w:rsidRPr="00A4482A" w:rsidRDefault="00002BF2" w:rsidP="00EF0E74">
            <w:pPr>
              <w:spacing w:before="10"/>
              <w:rPr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Metodología</w:t>
            </w:r>
          </w:p>
        </w:tc>
      </w:tr>
      <w:tr w:rsidR="00002BF2" w14:paraId="1CA8B057" w14:textId="77777777" w:rsidTr="00335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044776D4" w14:textId="4CE1C3D2" w:rsidR="00002BF2" w:rsidRPr="00002BF2" w:rsidRDefault="00002BF2" w:rsidP="00002BF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C94CDF">
              <w:rPr>
                <w:color w:val="000000"/>
                <w:sz w:val="24"/>
                <w:szCs w:val="24"/>
              </w:rPr>
              <w:t>Investigación Cualitativa y Cuantitativa:</w:t>
            </w:r>
            <w:r w:rsidRPr="00002BF2">
              <w:rPr>
                <w:b w:val="0"/>
                <w:color w:val="000000"/>
                <w:sz w:val="24"/>
                <w:szCs w:val="24"/>
              </w:rPr>
              <w:t xml:space="preserve"> Realizar entrevistas y encuestas para comprender las necesidades de los usuarios, entre ellos los instructores, aprendices, personal administrativo. Así, recopilar datos sobre el proceso actual de gestión de horarios.</w:t>
            </w:r>
          </w:p>
          <w:p w14:paraId="44A65DFC" w14:textId="77777777" w:rsidR="00002BF2" w:rsidRPr="00002BF2" w:rsidRDefault="00002BF2" w:rsidP="00002BF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830E60">
              <w:rPr>
                <w:color w:val="000000"/>
                <w:sz w:val="24"/>
                <w:szCs w:val="24"/>
              </w:rPr>
              <w:t>Desarrollo organizado:</w:t>
            </w:r>
            <w:r w:rsidRPr="00002BF2">
              <w:rPr>
                <w:b w:val="0"/>
                <w:color w:val="000000"/>
                <w:sz w:val="24"/>
                <w:szCs w:val="24"/>
              </w:rPr>
              <w:t xml:space="preserve"> Organizar el desarrollo en iteraciones cortas y enfocadas, utilizando herramientas como Trello para gestionar las tareas o sprint en plazos de tiempo designados.</w:t>
            </w:r>
          </w:p>
          <w:p w14:paraId="3D706483" w14:textId="5D836B5F" w:rsidR="00002BF2" w:rsidRPr="00002BF2" w:rsidRDefault="00002BF2" w:rsidP="00002BF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C94CDF">
              <w:rPr>
                <w:color w:val="000000"/>
                <w:sz w:val="24"/>
                <w:szCs w:val="24"/>
              </w:rPr>
              <w:t>Iteración y Retroalimentación Continua:</w:t>
            </w:r>
            <w:r w:rsidRPr="00002BF2">
              <w:rPr>
                <w:b w:val="0"/>
                <w:color w:val="000000"/>
                <w:sz w:val="24"/>
                <w:szCs w:val="24"/>
              </w:rPr>
              <w:t xml:space="preserve"> Integra</w:t>
            </w:r>
            <w:r w:rsidR="00B26332">
              <w:rPr>
                <w:b w:val="0"/>
                <w:color w:val="000000"/>
                <w:sz w:val="24"/>
                <w:szCs w:val="24"/>
              </w:rPr>
              <w:t>r</w:t>
            </w:r>
            <w:r w:rsidRPr="00002BF2">
              <w:rPr>
                <w:b w:val="0"/>
                <w:color w:val="000000"/>
                <w:sz w:val="24"/>
                <w:szCs w:val="24"/>
              </w:rPr>
              <w:t xml:space="preserve"> ciclos de retroalimentación en la investigación y el desarrollo, ajustando las tareas en función de los hallazgos y solicitando retroalimentación regular de los usuarios</w:t>
            </w:r>
            <w:r w:rsidR="000F647A">
              <w:rPr>
                <w:b w:val="0"/>
                <w:color w:val="000000"/>
                <w:sz w:val="24"/>
                <w:szCs w:val="24"/>
              </w:rPr>
              <w:t xml:space="preserve">. Además, solicitar </w:t>
            </w:r>
            <w:r w:rsidRPr="00002BF2">
              <w:rPr>
                <w:b w:val="0"/>
                <w:color w:val="000000"/>
                <w:sz w:val="24"/>
                <w:szCs w:val="24"/>
              </w:rPr>
              <w:t xml:space="preserve">durante la construcción del proyecto </w:t>
            </w:r>
            <w:r w:rsidR="000F647A">
              <w:rPr>
                <w:b w:val="0"/>
                <w:color w:val="000000"/>
                <w:sz w:val="24"/>
                <w:szCs w:val="24"/>
              </w:rPr>
              <w:t>apoyo</w:t>
            </w:r>
            <w:r w:rsidRPr="00002BF2">
              <w:rPr>
                <w:b w:val="0"/>
                <w:color w:val="000000"/>
                <w:sz w:val="24"/>
                <w:szCs w:val="24"/>
              </w:rPr>
              <w:t xml:space="preserve"> de los instructores expertos en el área.</w:t>
            </w:r>
          </w:p>
          <w:p w14:paraId="1BCCD8DF" w14:textId="2247B643" w:rsidR="00002BF2" w:rsidRPr="00002BF2" w:rsidRDefault="00002BF2" w:rsidP="00002BF2">
            <w:pPr>
              <w:rPr>
                <w:b w:val="0"/>
                <w:color w:val="000000"/>
                <w:sz w:val="24"/>
                <w:szCs w:val="24"/>
              </w:rPr>
            </w:pPr>
            <w:r w:rsidRPr="00C94CDF">
              <w:rPr>
                <w:color w:val="000000"/>
                <w:sz w:val="24"/>
                <w:szCs w:val="24"/>
              </w:rPr>
              <w:t>Evaluación y Mejora Continua:</w:t>
            </w:r>
            <w:r w:rsidRPr="00002BF2">
              <w:rPr>
                <w:b w:val="0"/>
                <w:color w:val="000000"/>
                <w:sz w:val="24"/>
                <w:szCs w:val="24"/>
              </w:rPr>
              <w:t xml:space="preserve"> Evaluación </w:t>
            </w:r>
            <w:r w:rsidR="00335352">
              <w:rPr>
                <w:b w:val="0"/>
                <w:color w:val="000000"/>
                <w:sz w:val="24"/>
                <w:szCs w:val="24"/>
              </w:rPr>
              <w:t>a</w:t>
            </w:r>
            <w:r w:rsidRPr="00002BF2">
              <w:rPr>
                <w:b w:val="0"/>
                <w:color w:val="000000"/>
                <w:sz w:val="24"/>
                <w:szCs w:val="24"/>
              </w:rPr>
              <w:t>l sistema antes y después de la implementación</w:t>
            </w:r>
            <w:r w:rsidR="00335352">
              <w:rPr>
                <w:b w:val="0"/>
                <w:color w:val="000000"/>
                <w:sz w:val="24"/>
                <w:szCs w:val="24"/>
              </w:rPr>
              <w:t>,</w:t>
            </w:r>
            <w:r w:rsidRPr="00002BF2">
              <w:rPr>
                <w:b w:val="0"/>
                <w:color w:val="000000"/>
                <w:sz w:val="24"/>
                <w:szCs w:val="24"/>
              </w:rPr>
              <w:t xml:space="preserve"> utiliza</w:t>
            </w:r>
            <w:r w:rsidR="00335352">
              <w:rPr>
                <w:b w:val="0"/>
                <w:color w:val="000000"/>
                <w:sz w:val="24"/>
                <w:szCs w:val="24"/>
              </w:rPr>
              <w:t>ndo</w:t>
            </w:r>
            <w:r w:rsidRPr="00002BF2">
              <w:rPr>
                <w:b w:val="0"/>
                <w:color w:val="000000"/>
                <w:sz w:val="24"/>
                <w:szCs w:val="24"/>
              </w:rPr>
              <w:t xml:space="preserve"> los resultados para identificar áreas de mejora y ajustar el sistema en consecuencia</w:t>
            </w:r>
          </w:p>
        </w:tc>
      </w:tr>
      <w:tr w:rsidR="00461B81" w14:paraId="2274B24D" w14:textId="77777777" w:rsidTr="0033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0E81BE78" w14:textId="77777777" w:rsidR="00461B81" w:rsidRDefault="00461B81" w:rsidP="00002BF2">
            <w:pPr>
              <w:spacing w:befor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 w:rsidRPr="00461B81">
              <w:rPr>
                <w:color w:val="000000"/>
                <w:sz w:val="24"/>
                <w:szCs w:val="24"/>
              </w:rPr>
              <w:t>ecursos</w:t>
            </w:r>
          </w:p>
        </w:tc>
      </w:tr>
      <w:tr w:rsidR="00002BF2" w14:paraId="700023ED" w14:textId="77777777" w:rsidTr="00335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242D6671" w14:textId="77777777" w:rsidR="00335352" w:rsidRDefault="00461B81" w:rsidP="00461B81">
            <w:pPr>
              <w:spacing w:before="10"/>
              <w:rPr>
                <w:bCs w:val="0"/>
                <w:color w:val="000000"/>
                <w:sz w:val="24"/>
                <w:szCs w:val="24"/>
              </w:rPr>
            </w:pPr>
            <w:r w:rsidRPr="00461B81">
              <w:rPr>
                <w:b w:val="0"/>
                <w:color w:val="000000"/>
                <w:sz w:val="24"/>
                <w:szCs w:val="24"/>
              </w:rPr>
              <w:t>Recursos Humanos:</w:t>
            </w:r>
          </w:p>
          <w:p w14:paraId="0F65B40E" w14:textId="034074A7" w:rsidR="00461B81" w:rsidRPr="00335352" w:rsidRDefault="00461B81" w:rsidP="00335352">
            <w:pPr>
              <w:pStyle w:val="Prrafodelista"/>
              <w:numPr>
                <w:ilvl w:val="0"/>
                <w:numId w:val="9"/>
              </w:numPr>
              <w:spacing w:before="1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bCs w:val="0"/>
                <w:color w:val="000000"/>
                <w:sz w:val="24"/>
                <w:szCs w:val="24"/>
              </w:rPr>
              <w:t>Equipo para la construcción del software (</w:t>
            </w:r>
            <w:r w:rsidR="000F647A">
              <w:rPr>
                <w:b w:val="0"/>
                <w:bCs w:val="0"/>
                <w:color w:val="000000"/>
                <w:sz w:val="24"/>
                <w:szCs w:val="24"/>
              </w:rPr>
              <w:t xml:space="preserve">aprendiz desarrolladora, </w:t>
            </w:r>
            <w:r w:rsidRPr="00335352">
              <w:rPr>
                <w:b w:val="0"/>
                <w:bCs w:val="0"/>
                <w:color w:val="000000"/>
                <w:sz w:val="24"/>
                <w:szCs w:val="24"/>
              </w:rPr>
              <w:t xml:space="preserve">Instructores, </w:t>
            </w:r>
            <w:r w:rsidR="00335352" w:rsidRPr="00335352">
              <w:rPr>
                <w:b w:val="0"/>
                <w:bCs w:val="0"/>
                <w:color w:val="000000"/>
                <w:sz w:val="24"/>
                <w:szCs w:val="24"/>
              </w:rPr>
              <w:t xml:space="preserve">aprendices de apoyo, </w:t>
            </w:r>
            <w:r w:rsidRPr="00335352">
              <w:rPr>
                <w:b w:val="0"/>
                <w:bCs w:val="0"/>
                <w:color w:val="000000"/>
                <w:sz w:val="24"/>
                <w:szCs w:val="24"/>
              </w:rPr>
              <w:t>entre otros).</w:t>
            </w:r>
          </w:p>
          <w:p w14:paraId="4BB93D73" w14:textId="77777777" w:rsidR="00461B81" w:rsidRPr="00335352" w:rsidRDefault="00461B81" w:rsidP="00335352">
            <w:pPr>
              <w:pStyle w:val="Prrafodelista"/>
              <w:numPr>
                <w:ilvl w:val="0"/>
                <w:numId w:val="9"/>
              </w:numPr>
              <w:spacing w:before="1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bCs w:val="0"/>
                <w:color w:val="000000"/>
                <w:sz w:val="24"/>
                <w:szCs w:val="24"/>
              </w:rPr>
              <w:t>Usuarios clave (instructores, aprendices, personal administrativo) para la retroalimentación y validación del sistema.</w:t>
            </w:r>
          </w:p>
          <w:p w14:paraId="1C773FBE" w14:textId="77777777" w:rsidR="00461B81" w:rsidRPr="00461B81" w:rsidRDefault="00461B81" w:rsidP="00461B81">
            <w:pPr>
              <w:spacing w:before="10"/>
              <w:rPr>
                <w:b w:val="0"/>
                <w:color w:val="000000"/>
                <w:sz w:val="24"/>
                <w:szCs w:val="24"/>
              </w:rPr>
            </w:pPr>
          </w:p>
          <w:p w14:paraId="3CEBC76C" w14:textId="77777777" w:rsidR="00335352" w:rsidRDefault="00461B81" w:rsidP="00335352">
            <w:pPr>
              <w:spacing w:before="10"/>
              <w:rPr>
                <w:color w:val="000000"/>
                <w:sz w:val="24"/>
                <w:szCs w:val="24"/>
              </w:rPr>
            </w:pPr>
            <w:r w:rsidRPr="00335352">
              <w:rPr>
                <w:b w:val="0"/>
                <w:bCs w:val="0"/>
                <w:color w:val="000000"/>
                <w:sz w:val="24"/>
                <w:szCs w:val="24"/>
              </w:rPr>
              <w:t>Herramientas de Desarrollo:</w:t>
            </w:r>
            <w:r w:rsidR="00335352" w:rsidRPr="00335352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="00335352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</w:p>
          <w:p w14:paraId="7CB19149" w14:textId="699F1A11" w:rsidR="00461B81" w:rsidRPr="00335352" w:rsidRDefault="00461B81" w:rsidP="00335352">
            <w:pPr>
              <w:pStyle w:val="Prrafodelista"/>
              <w:numPr>
                <w:ilvl w:val="0"/>
                <w:numId w:val="5"/>
              </w:numPr>
              <w:spacing w:before="1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bCs w:val="0"/>
                <w:color w:val="000000"/>
                <w:sz w:val="24"/>
                <w:szCs w:val="24"/>
              </w:rPr>
              <w:t xml:space="preserve">Entornos de desarrollo integrado (IDE) como Visual Studio </w:t>
            </w:r>
            <w:proofErr w:type="spellStart"/>
            <w:r w:rsidRPr="00335352">
              <w:rPr>
                <w:b w:val="0"/>
                <w:bCs w:val="0"/>
                <w:color w:val="000000"/>
                <w:sz w:val="24"/>
                <w:szCs w:val="24"/>
              </w:rPr>
              <w:t>Code</w:t>
            </w:r>
            <w:proofErr w:type="spellEnd"/>
            <w:r w:rsidR="00335352" w:rsidRPr="00335352">
              <w:rPr>
                <w:b w:val="0"/>
                <w:bCs w:val="0"/>
                <w:color w:val="000000"/>
                <w:sz w:val="24"/>
                <w:szCs w:val="24"/>
              </w:rPr>
              <w:t>,</w:t>
            </w:r>
          </w:p>
          <w:p w14:paraId="431F97BA" w14:textId="599A5A9A" w:rsidR="00461B81" w:rsidRPr="00335352" w:rsidRDefault="00461B81" w:rsidP="00335352">
            <w:pPr>
              <w:pStyle w:val="Prrafodelista"/>
              <w:numPr>
                <w:ilvl w:val="0"/>
                <w:numId w:val="5"/>
              </w:numPr>
              <w:spacing w:before="1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bCs w:val="0"/>
                <w:color w:val="000000"/>
                <w:sz w:val="24"/>
                <w:szCs w:val="24"/>
              </w:rPr>
              <w:t>Lenguajes de programación como Java, JavaScript.</w:t>
            </w:r>
          </w:p>
          <w:p w14:paraId="3521C0BF" w14:textId="35D6D45E" w:rsidR="00461B81" w:rsidRPr="00335352" w:rsidRDefault="0099083D" w:rsidP="00335352">
            <w:pPr>
              <w:pStyle w:val="Prrafodelista"/>
              <w:numPr>
                <w:ilvl w:val="0"/>
                <w:numId w:val="5"/>
              </w:numPr>
              <w:spacing w:before="10"/>
              <w:rPr>
                <w:b w:val="0"/>
                <w:bCs w:val="0"/>
                <w:color w:val="000000"/>
                <w:sz w:val="24"/>
                <w:szCs w:val="24"/>
              </w:rPr>
            </w:pPr>
            <w:ins w:id="4" w:author="dark believe" w:date="2024-03-14T14:31:00Z">
              <w:r>
                <w:rPr>
                  <w:noProof/>
                </w:rPr>
                <w:drawing>
                  <wp:anchor distT="0" distB="0" distL="114300" distR="114300" simplePos="0" relativeHeight="251666432" behindDoc="1" locked="0" layoutInCell="1" hidden="0" allowOverlap="1" wp14:anchorId="53B2A351" wp14:editId="114D7C1B">
                    <wp:simplePos x="0" y="0"/>
                    <wp:positionH relativeFrom="column">
                      <wp:posOffset>1065530</wp:posOffset>
                    </wp:positionH>
                    <wp:positionV relativeFrom="paragraph">
                      <wp:posOffset>354330</wp:posOffset>
                    </wp:positionV>
                    <wp:extent cx="3787140" cy="2551430"/>
                    <wp:effectExtent l="0" t="0" r="0" b="0"/>
                    <wp:wrapNone/>
                    <wp:docPr id="8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artisticPhotocopy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87140" cy="255143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  <w:proofErr w:type="spellStart"/>
            <w:r w:rsidR="00461B81" w:rsidRPr="00335352">
              <w:rPr>
                <w:b w:val="0"/>
                <w:bCs w:val="0"/>
                <w:color w:val="000000"/>
                <w:sz w:val="24"/>
                <w:szCs w:val="24"/>
              </w:rPr>
              <w:t>Frameworks</w:t>
            </w:r>
            <w:proofErr w:type="spellEnd"/>
            <w:r w:rsidR="00461B81" w:rsidRPr="00335352">
              <w:rPr>
                <w:b w:val="0"/>
                <w:bCs w:val="0"/>
                <w:color w:val="000000"/>
                <w:sz w:val="24"/>
                <w:szCs w:val="24"/>
              </w:rPr>
              <w:t xml:space="preserve"> y bibliotecas para el desarrollo web, Spring </w:t>
            </w:r>
            <w:proofErr w:type="spellStart"/>
            <w:r w:rsidR="00461B81" w:rsidRPr="00335352">
              <w:rPr>
                <w:b w:val="0"/>
                <w:bCs w:val="0"/>
                <w:color w:val="000000"/>
                <w:sz w:val="24"/>
                <w:szCs w:val="24"/>
              </w:rPr>
              <w:t>Boot</w:t>
            </w:r>
            <w:proofErr w:type="spellEnd"/>
            <w:r w:rsidR="00461B81" w:rsidRPr="00335352">
              <w:rPr>
                <w:b w:val="0"/>
                <w:bCs w:val="0"/>
                <w:color w:val="000000"/>
                <w:sz w:val="24"/>
                <w:szCs w:val="24"/>
              </w:rPr>
              <w:t xml:space="preserve"> Framework (Java), </w:t>
            </w:r>
            <w:r w:rsidR="00C94CDF">
              <w:rPr>
                <w:b w:val="0"/>
                <w:bCs w:val="0"/>
                <w:color w:val="000000"/>
                <w:sz w:val="24"/>
                <w:szCs w:val="24"/>
              </w:rPr>
              <w:t>Angular</w:t>
            </w:r>
            <w:r w:rsidR="00461B81" w:rsidRPr="00335352">
              <w:rPr>
                <w:b w:val="0"/>
                <w:bCs w:val="0"/>
                <w:color w:val="000000"/>
                <w:sz w:val="24"/>
                <w:szCs w:val="24"/>
              </w:rPr>
              <w:t xml:space="preserve"> (JavaScript).</w:t>
            </w:r>
          </w:p>
          <w:p w14:paraId="6AEC31E1" w14:textId="20324657" w:rsidR="00461B81" w:rsidRPr="00335352" w:rsidRDefault="00461B81" w:rsidP="00335352">
            <w:pPr>
              <w:pStyle w:val="Prrafodelista"/>
              <w:numPr>
                <w:ilvl w:val="0"/>
                <w:numId w:val="5"/>
              </w:numPr>
              <w:spacing w:before="1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bCs w:val="0"/>
                <w:color w:val="000000"/>
                <w:sz w:val="24"/>
                <w:szCs w:val="24"/>
              </w:rPr>
              <w:t>Herramientas de control de versiones como Git y plataformas de alojamiento como GitHub.</w:t>
            </w:r>
          </w:p>
          <w:p w14:paraId="0242846C" w14:textId="4F6C0919" w:rsidR="00461B81" w:rsidRPr="00461B81" w:rsidRDefault="00461B81" w:rsidP="00461B81">
            <w:pPr>
              <w:spacing w:before="10"/>
              <w:rPr>
                <w:b w:val="0"/>
                <w:color w:val="000000"/>
                <w:sz w:val="24"/>
                <w:szCs w:val="24"/>
              </w:rPr>
            </w:pPr>
          </w:p>
          <w:p w14:paraId="4CDEC421" w14:textId="78961DD7" w:rsidR="00461B81" w:rsidRPr="00335352" w:rsidRDefault="00461B81" w:rsidP="00461B81">
            <w:p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461B81">
              <w:rPr>
                <w:b w:val="0"/>
                <w:color w:val="000000"/>
                <w:sz w:val="24"/>
                <w:szCs w:val="24"/>
              </w:rPr>
              <w:t xml:space="preserve">Herramientas de </w:t>
            </w:r>
            <w:r w:rsidRPr="00335352">
              <w:rPr>
                <w:b w:val="0"/>
                <w:color w:val="000000"/>
                <w:sz w:val="24"/>
                <w:szCs w:val="24"/>
              </w:rPr>
              <w:t>Gestión de Proyectos:</w:t>
            </w:r>
            <w:r w:rsidR="0099083D">
              <w:rPr>
                <w:noProof/>
              </w:rPr>
              <w:t xml:space="preserve"> </w:t>
            </w:r>
          </w:p>
          <w:p w14:paraId="1916F5DE" w14:textId="3F89BFBA" w:rsidR="00461B81" w:rsidRPr="00335352" w:rsidRDefault="00461B81" w:rsidP="00335352">
            <w:pPr>
              <w:pStyle w:val="Prrafodelista"/>
              <w:numPr>
                <w:ilvl w:val="0"/>
                <w:numId w:val="6"/>
              </w:num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color w:val="000000"/>
                <w:sz w:val="24"/>
                <w:szCs w:val="24"/>
              </w:rPr>
              <w:t>Trello, herramienta de gestión de proyectos ágiles para planificar, organizar</w:t>
            </w:r>
            <w:r w:rsidR="00914DE1" w:rsidRPr="00335352">
              <w:rPr>
                <w:b w:val="0"/>
                <w:color w:val="000000"/>
                <w:sz w:val="24"/>
                <w:szCs w:val="24"/>
              </w:rPr>
              <w:t xml:space="preserve"> tareas (sprint)</w:t>
            </w:r>
            <w:r w:rsidRPr="00335352">
              <w:rPr>
                <w:b w:val="0"/>
                <w:color w:val="000000"/>
                <w:sz w:val="24"/>
                <w:szCs w:val="24"/>
              </w:rPr>
              <w:t xml:space="preserve"> y seguir el progreso del desarrollo.</w:t>
            </w:r>
          </w:p>
          <w:p w14:paraId="20E301E5" w14:textId="1800F6EB" w:rsidR="00461B81" w:rsidRPr="00335352" w:rsidRDefault="00461B81" w:rsidP="00335352">
            <w:pPr>
              <w:pStyle w:val="Prrafodelista"/>
              <w:numPr>
                <w:ilvl w:val="0"/>
                <w:numId w:val="6"/>
              </w:num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color w:val="000000"/>
                <w:sz w:val="24"/>
                <w:szCs w:val="24"/>
              </w:rPr>
              <w:t xml:space="preserve">Herramientas de comunicación y colaboración Microsoft </w:t>
            </w:r>
            <w:proofErr w:type="spellStart"/>
            <w:r w:rsidRPr="00335352">
              <w:rPr>
                <w:b w:val="0"/>
                <w:color w:val="000000"/>
                <w:sz w:val="24"/>
                <w:szCs w:val="24"/>
              </w:rPr>
              <w:t>Teams</w:t>
            </w:r>
            <w:proofErr w:type="spellEnd"/>
            <w:r w:rsidRPr="00335352">
              <w:rPr>
                <w:b w:val="0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="000F647A">
              <w:rPr>
                <w:b w:val="0"/>
                <w:color w:val="000000"/>
                <w:sz w:val="24"/>
                <w:szCs w:val="24"/>
              </w:rPr>
              <w:t>A</w:t>
            </w:r>
            <w:r w:rsidR="00914DE1" w:rsidRPr="00335352">
              <w:rPr>
                <w:b w:val="0"/>
                <w:color w:val="000000"/>
                <w:sz w:val="24"/>
                <w:szCs w:val="24"/>
              </w:rPr>
              <w:t>nydesk</w:t>
            </w:r>
            <w:proofErr w:type="spellEnd"/>
            <w:r w:rsidRPr="00335352">
              <w:rPr>
                <w:b w:val="0"/>
                <w:color w:val="000000"/>
                <w:sz w:val="24"/>
                <w:szCs w:val="24"/>
              </w:rPr>
              <w:t xml:space="preserve"> para facilitar la comunicación</w:t>
            </w:r>
            <w:r w:rsidR="00914DE1" w:rsidRPr="00335352">
              <w:rPr>
                <w:b w:val="0"/>
                <w:color w:val="000000"/>
                <w:sz w:val="24"/>
                <w:szCs w:val="24"/>
              </w:rPr>
              <w:t xml:space="preserve"> y el apoyo de los instructores que guían mi proyecto</w:t>
            </w:r>
            <w:r w:rsidRPr="00335352">
              <w:rPr>
                <w:b w:val="0"/>
                <w:color w:val="000000"/>
                <w:sz w:val="24"/>
                <w:szCs w:val="24"/>
              </w:rPr>
              <w:t>.</w:t>
            </w:r>
          </w:p>
          <w:p w14:paraId="3FCC632B" w14:textId="77777777" w:rsidR="00914DE1" w:rsidRPr="00335352" w:rsidRDefault="00914DE1" w:rsidP="00461B81">
            <w:pPr>
              <w:spacing w:before="10"/>
              <w:rPr>
                <w:b w:val="0"/>
                <w:color w:val="000000"/>
                <w:sz w:val="24"/>
                <w:szCs w:val="24"/>
              </w:rPr>
            </w:pPr>
          </w:p>
          <w:p w14:paraId="1F052C35" w14:textId="77777777" w:rsidR="00461B81" w:rsidRPr="00335352" w:rsidRDefault="00461B81" w:rsidP="00461B81">
            <w:p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color w:val="000000"/>
                <w:sz w:val="24"/>
                <w:szCs w:val="24"/>
              </w:rPr>
              <w:t>Recursos de Investigación:</w:t>
            </w:r>
          </w:p>
          <w:p w14:paraId="247DC0F3" w14:textId="00F93353" w:rsidR="00461B81" w:rsidRPr="00335352" w:rsidRDefault="00461B81" w:rsidP="00335352">
            <w:pPr>
              <w:pStyle w:val="Prrafodelista"/>
              <w:numPr>
                <w:ilvl w:val="0"/>
                <w:numId w:val="7"/>
              </w:num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color w:val="000000"/>
                <w:sz w:val="24"/>
                <w:szCs w:val="24"/>
              </w:rPr>
              <w:t>Acceso a bibliotecas virtuales</w:t>
            </w:r>
            <w:r w:rsidR="00914DE1" w:rsidRPr="00335352">
              <w:rPr>
                <w:b w:val="0"/>
                <w:color w:val="000000"/>
                <w:sz w:val="24"/>
                <w:szCs w:val="24"/>
              </w:rPr>
              <w:t xml:space="preserve"> como Google </w:t>
            </w:r>
            <w:proofErr w:type="spellStart"/>
            <w:r w:rsidR="00C94CDF">
              <w:rPr>
                <w:b w:val="0"/>
                <w:color w:val="000000"/>
                <w:sz w:val="24"/>
                <w:szCs w:val="24"/>
              </w:rPr>
              <w:t>S</w:t>
            </w:r>
            <w:r w:rsidR="00914DE1" w:rsidRPr="00335352">
              <w:rPr>
                <w:b w:val="0"/>
                <w:color w:val="000000"/>
                <w:sz w:val="24"/>
                <w:szCs w:val="24"/>
              </w:rPr>
              <w:t>cholar</w:t>
            </w:r>
            <w:proofErr w:type="spellEnd"/>
            <w:r w:rsidRPr="00335352">
              <w:rPr>
                <w:b w:val="0"/>
                <w:color w:val="000000"/>
                <w:sz w:val="24"/>
                <w:szCs w:val="24"/>
              </w:rPr>
              <w:t xml:space="preserve">, bases de datos </w:t>
            </w:r>
            <w:r w:rsidR="00335352" w:rsidRPr="00335352">
              <w:rPr>
                <w:b w:val="0"/>
                <w:color w:val="000000"/>
                <w:sz w:val="24"/>
                <w:szCs w:val="24"/>
              </w:rPr>
              <w:t>académicas (</w:t>
            </w:r>
            <w:r w:rsidR="00914DE1" w:rsidRPr="00335352">
              <w:rPr>
                <w:b w:val="0"/>
                <w:color w:val="000000"/>
                <w:sz w:val="24"/>
                <w:szCs w:val="24"/>
              </w:rPr>
              <w:t>SENA)</w:t>
            </w:r>
            <w:r w:rsidRPr="00335352">
              <w:rPr>
                <w:b w:val="0"/>
                <w:color w:val="000000"/>
                <w:sz w:val="24"/>
                <w:szCs w:val="24"/>
              </w:rPr>
              <w:t xml:space="preserve"> y revistas especializadas para la investigación bibliográfica.</w:t>
            </w:r>
          </w:p>
          <w:p w14:paraId="07600000" w14:textId="77777777" w:rsidR="00461B81" w:rsidRPr="00335352" w:rsidRDefault="00461B81" w:rsidP="00335352">
            <w:pPr>
              <w:pStyle w:val="Prrafodelista"/>
              <w:numPr>
                <w:ilvl w:val="0"/>
                <w:numId w:val="7"/>
              </w:num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color w:val="000000"/>
                <w:sz w:val="24"/>
                <w:szCs w:val="24"/>
              </w:rPr>
              <w:t xml:space="preserve">Herramientas para la realización de encuestas en línea, como Google </w:t>
            </w:r>
            <w:proofErr w:type="spellStart"/>
            <w:r w:rsidRPr="00335352">
              <w:rPr>
                <w:b w:val="0"/>
                <w:color w:val="000000"/>
                <w:sz w:val="24"/>
                <w:szCs w:val="24"/>
              </w:rPr>
              <w:t>Forms</w:t>
            </w:r>
            <w:proofErr w:type="spellEnd"/>
            <w:r w:rsidRPr="00335352">
              <w:rPr>
                <w:b w:val="0"/>
                <w:color w:val="000000"/>
                <w:sz w:val="24"/>
                <w:szCs w:val="24"/>
              </w:rPr>
              <w:t xml:space="preserve"> o SurveyMonkey, para recopilar datos cuantitativos.</w:t>
            </w:r>
          </w:p>
          <w:p w14:paraId="08ECABB0" w14:textId="77777777" w:rsidR="00914DE1" w:rsidRPr="00335352" w:rsidRDefault="00914DE1" w:rsidP="00461B81">
            <w:pPr>
              <w:spacing w:before="10"/>
              <w:rPr>
                <w:b w:val="0"/>
                <w:color w:val="000000"/>
                <w:sz w:val="24"/>
                <w:szCs w:val="24"/>
              </w:rPr>
            </w:pPr>
          </w:p>
          <w:p w14:paraId="7A832E70" w14:textId="77777777" w:rsidR="00461B81" w:rsidRPr="00335352" w:rsidRDefault="00461B81" w:rsidP="00461B81">
            <w:p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color w:val="000000"/>
                <w:sz w:val="24"/>
                <w:szCs w:val="24"/>
              </w:rPr>
              <w:t>Recursos de Infraestructura:</w:t>
            </w:r>
          </w:p>
          <w:p w14:paraId="15998509" w14:textId="32682032" w:rsidR="00461B81" w:rsidRPr="00335352" w:rsidRDefault="00461B81" w:rsidP="00335352">
            <w:pPr>
              <w:pStyle w:val="Prrafodelista"/>
              <w:numPr>
                <w:ilvl w:val="0"/>
                <w:numId w:val="8"/>
              </w:num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color w:val="000000"/>
                <w:sz w:val="24"/>
                <w:szCs w:val="24"/>
              </w:rPr>
              <w:t>Servidores web para el despliegue del sistema, ya sea en la nube (por ejemplo, AWS, Azure, Google Cloud) o en servidores locales</w:t>
            </w:r>
            <w:r w:rsidR="00C94CDF">
              <w:rPr>
                <w:b w:val="0"/>
                <w:color w:val="000000"/>
                <w:sz w:val="24"/>
                <w:szCs w:val="24"/>
              </w:rPr>
              <w:t>, su selección será en base a los requerimientos del sistema.</w:t>
            </w:r>
          </w:p>
          <w:p w14:paraId="3D9177F8" w14:textId="1AD5F13A" w:rsidR="00461B81" w:rsidRPr="00335352" w:rsidRDefault="00461B81" w:rsidP="00335352">
            <w:pPr>
              <w:pStyle w:val="Prrafodelista"/>
              <w:numPr>
                <w:ilvl w:val="0"/>
                <w:numId w:val="8"/>
              </w:num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color w:val="000000"/>
                <w:sz w:val="24"/>
                <w:szCs w:val="24"/>
              </w:rPr>
              <w:t xml:space="preserve">Bases de datos relacionales </w:t>
            </w:r>
            <w:r w:rsidR="00C9357D" w:rsidRPr="00335352">
              <w:rPr>
                <w:b w:val="0"/>
                <w:color w:val="000000"/>
                <w:sz w:val="24"/>
                <w:szCs w:val="24"/>
              </w:rPr>
              <w:t>(PostgreSQL</w:t>
            </w:r>
            <w:r w:rsidRPr="00335352">
              <w:rPr>
                <w:b w:val="0"/>
                <w:color w:val="000000"/>
                <w:sz w:val="24"/>
                <w:szCs w:val="24"/>
              </w:rPr>
              <w:t>) para almacenar los datos del sistema.</w:t>
            </w:r>
          </w:p>
          <w:p w14:paraId="10B44CCC" w14:textId="77777777" w:rsidR="00A4482A" w:rsidRPr="00461B81" w:rsidRDefault="00A4482A" w:rsidP="00461B81">
            <w:pPr>
              <w:spacing w:before="10"/>
              <w:rPr>
                <w:b w:val="0"/>
                <w:color w:val="000000"/>
                <w:sz w:val="24"/>
                <w:szCs w:val="24"/>
              </w:rPr>
            </w:pPr>
          </w:p>
          <w:p w14:paraId="6FF2F091" w14:textId="77777777" w:rsidR="00461B81" w:rsidRPr="00461B81" w:rsidRDefault="00461B81" w:rsidP="00461B81">
            <w:p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461B81">
              <w:rPr>
                <w:b w:val="0"/>
                <w:color w:val="000000"/>
                <w:sz w:val="24"/>
                <w:szCs w:val="24"/>
              </w:rPr>
              <w:t>Recursos Financieros:</w:t>
            </w:r>
          </w:p>
          <w:p w14:paraId="5603EF4C" w14:textId="6D3E1951" w:rsidR="00002BF2" w:rsidRPr="00335352" w:rsidRDefault="00461B81" w:rsidP="00335352">
            <w:pPr>
              <w:pStyle w:val="Prrafodelista"/>
              <w:numPr>
                <w:ilvl w:val="0"/>
                <w:numId w:val="10"/>
              </w:numPr>
              <w:spacing w:before="10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35352">
              <w:rPr>
                <w:b w:val="0"/>
                <w:bCs w:val="0"/>
                <w:color w:val="000000"/>
                <w:sz w:val="24"/>
                <w:szCs w:val="24"/>
              </w:rPr>
              <w:t xml:space="preserve">Presupuesto para la adquisición de licencias de </w:t>
            </w:r>
            <w:r w:rsidR="000F647A" w:rsidRPr="00335352">
              <w:rPr>
                <w:b w:val="0"/>
                <w:bCs w:val="0"/>
                <w:color w:val="000000"/>
                <w:sz w:val="24"/>
                <w:szCs w:val="24"/>
              </w:rPr>
              <w:t>software</w:t>
            </w:r>
            <w:r w:rsidR="000F647A">
              <w:rPr>
                <w:b w:val="0"/>
                <w:bCs w:val="0"/>
                <w:color w:val="000000"/>
                <w:sz w:val="24"/>
                <w:szCs w:val="24"/>
              </w:rPr>
              <w:t xml:space="preserve"> (</w:t>
            </w:r>
            <w:r w:rsidR="00C94CDF">
              <w:rPr>
                <w:b w:val="0"/>
                <w:bCs w:val="0"/>
                <w:color w:val="000000"/>
                <w:sz w:val="24"/>
                <w:szCs w:val="24"/>
              </w:rPr>
              <w:t>si se requiere)</w:t>
            </w:r>
            <w:r w:rsidRPr="00335352">
              <w:rPr>
                <w:b w:val="0"/>
                <w:bCs w:val="0"/>
                <w:color w:val="000000"/>
                <w:sz w:val="24"/>
                <w:szCs w:val="24"/>
              </w:rPr>
              <w:t>, servicios en la nube u otros gastos relacionados con el desarrollo y la implementación del sistema</w:t>
            </w:r>
            <w:r w:rsidR="00335352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</w:tr>
      <w:tr w:rsidR="00461B81" w14:paraId="5656E9E3" w14:textId="77777777" w:rsidTr="0033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506F3BD3" w14:textId="77777777" w:rsidR="00461B81" w:rsidRPr="00A4482A" w:rsidRDefault="00A4482A" w:rsidP="00002BF2">
            <w:pPr>
              <w:spacing w:before="10"/>
              <w:rPr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lastRenderedPageBreak/>
              <w:t>Resultados Esperados</w:t>
            </w:r>
          </w:p>
        </w:tc>
      </w:tr>
      <w:tr w:rsidR="00461B81" w14:paraId="003D29AA" w14:textId="77777777" w:rsidTr="00335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5F579A4E" w14:textId="605E5EE2" w:rsidR="00A4482A" w:rsidRPr="00A4482A" w:rsidRDefault="00A4482A" w:rsidP="00A4482A">
            <w:p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Asignación Eficiente de Horarios</w:t>
            </w:r>
            <w:r w:rsidRPr="00A4482A">
              <w:rPr>
                <w:b w:val="0"/>
                <w:color w:val="000000"/>
                <w:sz w:val="24"/>
                <w:szCs w:val="24"/>
              </w:rPr>
              <w:t>:</w:t>
            </w:r>
            <w:r>
              <w:rPr>
                <w:b w:val="0"/>
                <w:color w:val="000000"/>
                <w:sz w:val="24"/>
                <w:szCs w:val="24"/>
              </w:rPr>
              <w:t xml:space="preserve">  </w:t>
            </w:r>
            <w:r w:rsidRPr="00A4482A">
              <w:rPr>
                <w:b w:val="0"/>
                <w:color w:val="000000"/>
                <w:sz w:val="24"/>
                <w:szCs w:val="24"/>
              </w:rPr>
              <w:t xml:space="preserve">El sistema simplificará la asignación de horarios para los instructores, considerando su disponibilidad y competencias, facilitando así la distribución equitativa de las </w:t>
            </w:r>
            <w:r w:rsidR="00335352">
              <w:rPr>
                <w:b w:val="0"/>
                <w:color w:val="000000"/>
                <w:sz w:val="24"/>
                <w:szCs w:val="24"/>
              </w:rPr>
              <w:t>competencias y el desglosamiento de las clases durante el periodo</w:t>
            </w:r>
            <w:r w:rsidR="000F647A">
              <w:rPr>
                <w:b w:val="0"/>
                <w:color w:val="000000"/>
                <w:sz w:val="24"/>
                <w:szCs w:val="24"/>
              </w:rPr>
              <w:t xml:space="preserve"> y jornadas</w:t>
            </w:r>
            <w:r w:rsidR="00335352">
              <w:rPr>
                <w:b w:val="0"/>
                <w:color w:val="000000"/>
                <w:sz w:val="24"/>
                <w:szCs w:val="24"/>
              </w:rPr>
              <w:t xml:space="preserve"> asignad</w:t>
            </w:r>
            <w:r w:rsidR="000F647A">
              <w:rPr>
                <w:b w:val="0"/>
                <w:color w:val="000000"/>
                <w:sz w:val="24"/>
                <w:szCs w:val="24"/>
              </w:rPr>
              <w:t>as</w:t>
            </w:r>
            <w:r w:rsidRPr="00A4482A">
              <w:rPr>
                <w:b w:val="0"/>
                <w:color w:val="000000"/>
                <w:sz w:val="24"/>
                <w:szCs w:val="24"/>
              </w:rPr>
              <w:t>.</w:t>
            </w:r>
          </w:p>
          <w:p w14:paraId="3EC7914E" w14:textId="77777777" w:rsidR="00A4482A" w:rsidRPr="00A4482A" w:rsidRDefault="00A4482A" w:rsidP="00A4482A">
            <w:pPr>
              <w:spacing w:before="10"/>
              <w:rPr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Carga Simplificada de Horarios: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4482A">
              <w:rPr>
                <w:b w:val="0"/>
                <w:color w:val="000000"/>
                <w:sz w:val="24"/>
                <w:szCs w:val="24"/>
              </w:rPr>
              <w:t>Se proporcionará una interfaz intuitiva para cargar fácilmente los horarios asignados, reduciendo el tiempo y esfuerzo requerido para esta tarea.</w:t>
            </w:r>
          </w:p>
          <w:p w14:paraId="091E378E" w14:textId="77777777" w:rsidR="00A4482A" w:rsidRPr="00A4482A" w:rsidRDefault="00A4482A" w:rsidP="00A4482A">
            <w:pPr>
              <w:spacing w:before="10"/>
              <w:rPr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Generación Automatizada de Informes: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4482A">
              <w:rPr>
                <w:b w:val="0"/>
                <w:color w:val="000000"/>
                <w:sz w:val="24"/>
                <w:szCs w:val="24"/>
              </w:rPr>
              <w:t>El sistema generará informes detallados sobre la distribución de horarios y la disponibilidad de recursos, facilitando la toma de decisiones informada por parte del personal administrativo.</w:t>
            </w:r>
          </w:p>
          <w:p w14:paraId="6745EA5F" w14:textId="29C24345" w:rsidR="00214BA3" w:rsidRPr="00214BA3" w:rsidRDefault="00A4482A" w:rsidP="00A4482A">
            <w:pPr>
              <w:spacing w:before="10"/>
              <w:rPr>
                <w:bCs w:val="0"/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Optimización del Proceso: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4482A">
              <w:rPr>
                <w:b w:val="0"/>
                <w:color w:val="000000"/>
                <w:sz w:val="24"/>
                <w:szCs w:val="24"/>
              </w:rPr>
              <w:t>En conjunto, estos resultados mejorarán la eficiencia operativa del proceso de gestión de horarios, permitiendo al personal encargado centrarse en tareas de mayor valor añadido.</w:t>
            </w:r>
          </w:p>
        </w:tc>
      </w:tr>
      <w:tr w:rsidR="00A4482A" w14:paraId="0F76AA49" w14:textId="77777777" w:rsidTr="0033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4574087E" w14:textId="77777777" w:rsidR="00A4482A" w:rsidRPr="00A4482A" w:rsidRDefault="00A4482A" w:rsidP="00A4482A">
            <w:pPr>
              <w:spacing w:before="10"/>
              <w:rPr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Impactos y Beneficios</w:t>
            </w:r>
          </w:p>
        </w:tc>
      </w:tr>
      <w:tr w:rsidR="00A4482A" w14:paraId="1BC6DFD5" w14:textId="77777777" w:rsidTr="00335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2924F549" w14:textId="77777777" w:rsidR="00214BA3" w:rsidRDefault="00214BA3" w:rsidP="00A4482A">
            <w:pPr>
              <w:spacing w:before="10"/>
              <w:rPr>
                <w:b w:val="0"/>
                <w:bCs w:val="0"/>
                <w:color w:val="000000"/>
                <w:sz w:val="24"/>
                <w:szCs w:val="24"/>
              </w:rPr>
            </w:pPr>
          </w:p>
          <w:p w14:paraId="0C8BA396" w14:textId="137FCE95" w:rsidR="00A4482A" w:rsidRPr="00283A72" w:rsidRDefault="00A4482A" w:rsidP="00A4482A">
            <w:pPr>
              <w:spacing w:before="10"/>
              <w:rPr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Mejora en la Eficiencia Operativa:</w:t>
            </w:r>
            <w:r w:rsidR="00DF2F4B">
              <w:rPr>
                <w:color w:val="000000"/>
                <w:sz w:val="24"/>
                <w:szCs w:val="24"/>
              </w:rPr>
              <w:t xml:space="preserve"> </w:t>
            </w:r>
            <w:r w:rsidRPr="00A4482A">
              <w:rPr>
                <w:b w:val="0"/>
                <w:color w:val="000000"/>
                <w:sz w:val="24"/>
                <w:szCs w:val="24"/>
              </w:rPr>
              <w:t>Automatización de tareas administrativas, reduciendo el tiempo y esfuerzo requeridos para la asignación y carga de horarios.</w:t>
            </w:r>
            <w:ins w:id="5" w:author="dark believe" w:date="2024-03-14T14:31:00Z">
              <w:r w:rsidR="0099083D">
                <w:rPr>
                  <w:noProof/>
                </w:rPr>
                <w:drawing>
                  <wp:anchor distT="0" distB="0" distL="114300" distR="114300" simplePos="0" relativeHeight="251668480" behindDoc="1" locked="0" layoutInCell="1" hidden="0" allowOverlap="1" wp14:anchorId="42D0CF9C" wp14:editId="15FB603B">
                    <wp:simplePos x="0" y="0"/>
                    <wp:positionH relativeFrom="column">
                      <wp:posOffset>1553210</wp:posOffset>
                    </wp:positionH>
                    <wp:positionV relativeFrom="paragraph">
                      <wp:posOffset>180975</wp:posOffset>
                    </wp:positionV>
                    <wp:extent cx="3787140" cy="2551430"/>
                    <wp:effectExtent l="0" t="0" r="0" b="0"/>
                    <wp:wrapNone/>
                    <wp:docPr id="10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artisticPhotocopy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87140" cy="255143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  <w:p w14:paraId="640F62B8" w14:textId="486F204F" w:rsidR="00A4482A" w:rsidRPr="00DF2F4B" w:rsidRDefault="00A4482A" w:rsidP="00A4482A">
            <w:pPr>
              <w:spacing w:before="10"/>
              <w:rPr>
                <w:color w:val="000000"/>
                <w:sz w:val="24"/>
                <w:szCs w:val="24"/>
              </w:rPr>
            </w:pPr>
            <w:r w:rsidRPr="00A4482A">
              <w:rPr>
                <w:color w:val="000000"/>
                <w:sz w:val="24"/>
                <w:szCs w:val="24"/>
              </w:rPr>
              <w:t>Aumento de la Productividad:</w:t>
            </w:r>
            <w:r w:rsidR="00DF2F4B">
              <w:rPr>
                <w:color w:val="000000"/>
                <w:sz w:val="24"/>
                <w:szCs w:val="24"/>
              </w:rPr>
              <w:t xml:space="preserve"> </w:t>
            </w:r>
            <w:r w:rsidRPr="00A4482A">
              <w:rPr>
                <w:b w:val="0"/>
                <w:color w:val="000000"/>
                <w:sz w:val="24"/>
                <w:szCs w:val="24"/>
              </w:rPr>
              <w:t>Liberación de recursos humanos para enfocarse en tareas estratégicas y de mayor valor agregado.</w:t>
            </w:r>
          </w:p>
          <w:p w14:paraId="043D82E0" w14:textId="77777777" w:rsidR="00A4482A" w:rsidRPr="00DF2F4B" w:rsidRDefault="00A4482A" w:rsidP="00A4482A">
            <w:pPr>
              <w:spacing w:before="10"/>
              <w:rPr>
                <w:color w:val="000000"/>
                <w:sz w:val="24"/>
                <w:szCs w:val="24"/>
              </w:rPr>
            </w:pPr>
            <w:r w:rsidRPr="00DF2F4B">
              <w:rPr>
                <w:color w:val="000000"/>
                <w:sz w:val="24"/>
                <w:szCs w:val="24"/>
              </w:rPr>
              <w:t>Mejora en la Calidad del Servicio:</w:t>
            </w:r>
            <w:r w:rsidR="00DF2F4B">
              <w:rPr>
                <w:color w:val="000000"/>
                <w:sz w:val="24"/>
                <w:szCs w:val="24"/>
              </w:rPr>
              <w:t xml:space="preserve"> </w:t>
            </w:r>
            <w:r w:rsidRPr="00A4482A">
              <w:rPr>
                <w:b w:val="0"/>
                <w:color w:val="000000"/>
                <w:sz w:val="24"/>
                <w:szCs w:val="24"/>
              </w:rPr>
              <w:t>Mayor precisión en la asignación de horarios, garantizando una distribución equitativa y eficiente de los recursos.</w:t>
            </w:r>
          </w:p>
          <w:p w14:paraId="46D28E5C" w14:textId="4F9D5CAD" w:rsidR="00A4482A" w:rsidRPr="00A4482A" w:rsidRDefault="00A4482A" w:rsidP="00A4482A">
            <w:pPr>
              <w:spacing w:before="10"/>
              <w:rPr>
                <w:b w:val="0"/>
                <w:color w:val="000000"/>
                <w:sz w:val="24"/>
                <w:szCs w:val="24"/>
              </w:rPr>
            </w:pPr>
            <w:r w:rsidRPr="00A4482A">
              <w:rPr>
                <w:b w:val="0"/>
                <w:color w:val="000000"/>
                <w:sz w:val="24"/>
                <w:szCs w:val="24"/>
              </w:rPr>
              <w:t xml:space="preserve">Mejora en la satisfacción de </w:t>
            </w:r>
            <w:r w:rsidR="00274BA3" w:rsidRPr="00A4482A">
              <w:rPr>
                <w:b w:val="0"/>
                <w:color w:val="000000"/>
                <w:sz w:val="24"/>
                <w:szCs w:val="24"/>
              </w:rPr>
              <w:t>instructores, personal</w:t>
            </w:r>
            <w:r w:rsidRPr="00A4482A">
              <w:rPr>
                <w:b w:val="0"/>
                <w:color w:val="000000"/>
                <w:sz w:val="24"/>
                <w:szCs w:val="24"/>
              </w:rPr>
              <w:t xml:space="preserve"> administrativo al contar con horarios más adecuados y fáciles de gestionar.</w:t>
            </w:r>
            <w:r w:rsidR="0099083D">
              <w:rPr>
                <w:noProof/>
              </w:rPr>
              <w:t xml:space="preserve"> </w:t>
            </w:r>
          </w:p>
          <w:p w14:paraId="7EB57CC0" w14:textId="77777777" w:rsidR="003D3AE8" w:rsidRDefault="00A4482A" w:rsidP="00283A72">
            <w:pPr>
              <w:spacing w:before="10"/>
              <w:rPr>
                <w:bCs w:val="0"/>
                <w:color w:val="000000"/>
                <w:sz w:val="24"/>
                <w:szCs w:val="24"/>
              </w:rPr>
            </w:pPr>
            <w:r w:rsidRPr="00DF2F4B">
              <w:rPr>
                <w:color w:val="000000"/>
                <w:sz w:val="24"/>
                <w:szCs w:val="24"/>
              </w:rPr>
              <w:t>Toma de Decisiones Informada:</w:t>
            </w:r>
            <w:r w:rsidR="007E74E3">
              <w:rPr>
                <w:color w:val="000000"/>
                <w:sz w:val="24"/>
                <w:szCs w:val="24"/>
              </w:rPr>
              <w:t xml:space="preserve"> </w:t>
            </w:r>
            <w:r w:rsidRPr="00A4482A">
              <w:rPr>
                <w:b w:val="0"/>
                <w:color w:val="000000"/>
                <w:sz w:val="24"/>
                <w:szCs w:val="24"/>
              </w:rPr>
              <w:t>Generación automatizada de informes, proporcionando datos precisos para una toma de decisiones informada y estratégica</w:t>
            </w:r>
            <w:r w:rsidR="00283A72">
              <w:rPr>
                <w:b w:val="0"/>
                <w:color w:val="000000"/>
                <w:sz w:val="24"/>
                <w:szCs w:val="24"/>
              </w:rPr>
              <w:t xml:space="preserve"> en la asignación de horarios del personal.</w:t>
            </w:r>
          </w:p>
          <w:p w14:paraId="6A56B767" w14:textId="4D2E27B1" w:rsidR="00214BA3" w:rsidRPr="00283A72" w:rsidRDefault="00214BA3" w:rsidP="00283A72">
            <w:pPr>
              <w:spacing w:before="10"/>
              <w:rPr>
                <w:color w:val="000000"/>
                <w:sz w:val="24"/>
                <w:szCs w:val="24"/>
              </w:rPr>
            </w:pPr>
          </w:p>
        </w:tc>
      </w:tr>
      <w:tr w:rsidR="00274BA3" w14:paraId="34269868" w14:textId="77777777" w:rsidTr="0033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67188EAE" w14:textId="12FDFCB7" w:rsidR="00274BA3" w:rsidRPr="00A4482A" w:rsidRDefault="00274BA3" w:rsidP="00A4482A">
            <w:pPr>
              <w:spacing w:before="10"/>
              <w:rPr>
                <w:color w:val="000000"/>
                <w:sz w:val="24"/>
                <w:szCs w:val="24"/>
              </w:rPr>
            </w:pPr>
            <w:r w:rsidRPr="00274BA3">
              <w:rPr>
                <w:color w:val="000000"/>
                <w:sz w:val="24"/>
                <w:szCs w:val="24"/>
              </w:rPr>
              <w:t>consideraciones éticas y legales</w:t>
            </w:r>
          </w:p>
        </w:tc>
      </w:tr>
      <w:tr w:rsidR="00274BA3" w14:paraId="3CFC3CA5" w14:textId="77777777" w:rsidTr="00335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4960B015" w14:textId="7994296F" w:rsidR="00274BA3" w:rsidRDefault="00274BA3" w:rsidP="00274BA3">
            <w:pPr>
              <w:spacing w:before="10"/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</w:pPr>
            <w:r w:rsidRPr="00274BA3">
              <w:rPr>
                <w:color w:val="000000"/>
                <w:sz w:val="24"/>
                <w:szCs w:val="24"/>
                <w:lang w:val="es-CO"/>
              </w:rPr>
              <w:t>Consideraciones Éticas:</w:t>
            </w:r>
          </w:p>
          <w:p w14:paraId="4406782B" w14:textId="77777777" w:rsidR="00214BA3" w:rsidRPr="00274BA3" w:rsidRDefault="00214BA3" w:rsidP="00274BA3">
            <w:pPr>
              <w:spacing w:before="10"/>
              <w:rPr>
                <w:color w:val="000000"/>
                <w:sz w:val="24"/>
                <w:szCs w:val="24"/>
                <w:lang w:val="es-CO"/>
              </w:rPr>
            </w:pPr>
          </w:p>
          <w:p w14:paraId="793E4746" w14:textId="2B6AC53A" w:rsidR="00274BA3" w:rsidRPr="00274BA3" w:rsidRDefault="00274BA3" w:rsidP="00274BA3">
            <w:pPr>
              <w:pStyle w:val="Prrafodelista"/>
              <w:numPr>
                <w:ilvl w:val="0"/>
                <w:numId w:val="10"/>
              </w:numPr>
              <w:spacing w:before="10"/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</w:pPr>
            <w:r w:rsidRPr="00EF5BC2">
              <w:rPr>
                <w:bCs w:val="0"/>
                <w:color w:val="000000"/>
                <w:sz w:val="24"/>
                <w:szCs w:val="24"/>
                <w:lang w:val="es-CO"/>
              </w:rPr>
              <w:t>Privacidad de los Datos:</w:t>
            </w:r>
            <w:r w:rsidRPr="00274BA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</w:t>
            </w:r>
            <w:r w:rsidR="00351054" w:rsidRPr="00274BA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Asegura</w:t>
            </w:r>
            <w:r w:rsid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rme</w:t>
            </w:r>
            <w:r w:rsidR="00843BF1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</w:t>
            </w:r>
            <w:r w:rsidRPr="00274BA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de </w:t>
            </w:r>
            <w:r w:rsidR="00843BF1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solicitar</w:t>
            </w:r>
            <w:r w:rsidR="00283A72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datos</w:t>
            </w:r>
            <w:r w:rsidR="00843BF1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si el sistema lo requiere, de </w:t>
            </w:r>
            <w:r w:rsidRPr="00274BA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proteger la privacidad y confidencialidad de la información personal de los </w:t>
            </w:r>
            <w:r w:rsidR="00843BF1" w:rsidRPr="00274BA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usuarios</w:t>
            </w:r>
            <w:r w:rsidR="00843BF1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(</w:t>
            </w:r>
            <w:r w:rsidR="00283A72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Instructores</w:t>
            </w:r>
            <w:r w:rsidR="00843BF1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, administrativos)</w:t>
            </w:r>
            <w:r w:rsidRPr="00274BA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como nombres, direcciones de correo electrónico y números de teléfono. Solo accede</w:t>
            </w:r>
            <w:r w:rsidR="003D3AE8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r</w:t>
            </w:r>
            <w:r w:rsidRPr="00274BA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y utiliza</w:t>
            </w:r>
            <w:r w:rsidR="00283A72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r</w:t>
            </w:r>
            <w:r w:rsidRPr="00274BA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estos datos de manera ética y para los fines previstos en el proyecto.</w:t>
            </w:r>
          </w:p>
          <w:p w14:paraId="144D0372" w14:textId="0EEAC96E" w:rsidR="00274BA3" w:rsidRPr="00274BA3" w:rsidRDefault="00274BA3" w:rsidP="00274BA3">
            <w:pPr>
              <w:pStyle w:val="Prrafodelista"/>
              <w:numPr>
                <w:ilvl w:val="0"/>
                <w:numId w:val="10"/>
              </w:numPr>
              <w:spacing w:before="10"/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</w:pPr>
            <w:r w:rsidRPr="00EF5BC2">
              <w:rPr>
                <w:bCs w:val="0"/>
                <w:color w:val="000000"/>
                <w:sz w:val="24"/>
                <w:szCs w:val="24"/>
                <w:lang w:val="es-CO"/>
              </w:rPr>
              <w:t>Equidad y Transparencia:</w:t>
            </w:r>
            <w:r w:rsidRPr="00274BA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Garantiza</w:t>
            </w:r>
            <w:r w:rsid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r</w:t>
            </w:r>
            <w:r w:rsidRPr="00274BA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que el sistema de gestión de horarios sea justo y equitativo para todos los usuarios, evitando cualquier tipo de discriminación. Proporciona transparencia en los criterios utilizados para la asignación de horarios.</w:t>
            </w:r>
          </w:p>
          <w:p w14:paraId="2B124973" w14:textId="1D141EF9" w:rsidR="00EF5BC2" w:rsidRDefault="00EF5BC2" w:rsidP="00214BA3">
            <w:pPr>
              <w:pStyle w:val="Prrafodelista"/>
              <w:numPr>
                <w:ilvl w:val="0"/>
                <w:numId w:val="10"/>
              </w:numPr>
              <w:spacing w:before="10"/>
              <w:rPr>
                <w:color w:val="000000"/>
                <w:sz w:val="24"/>
                <w:szCs w:val="24"/>
                <w:lang w:val="es-CO"/>
              </w:rPr>
            </w:pPr>
            <w:r w:rsidRPr="00EF5BC2">
              <w:rPr>
                <w:bCs w:val="0"/>
                <w:color w:val="000000"/>
                <w:sz w:val="24"/>
                <w:szCs w:val="24"/>
                <w:lang w:val="es-CO"/>
              </w:rPr>
              <w:t xml:space="preserve">Consentimiento Informado: </w:t>
            </w:r>
            <w:r w:rsidRPr="00EF5BC2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Antes de recopilar, almacenar y utilizar los datos personales de nuestros usuarios, es esencial obtener su consentimiento informado. Durante el proceso de registro, presenta</w:t>
            </w:r>
            <w:r w:rsidR="0027472C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ré</w:t>
            </w:r>
            <w:r w:rsidRPr="00EF5BC2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términos y condiciones claros para que decidan aceptarlos antes de continuar con el proyecto</w:t>
            </w:r>
            <w:r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.</w:t>
            </w:r>
          </w:p>
          <w:p w14:paraId="27F4E8D0" w14:textId="77777777" w:rsidR="00214BA3" w:rsidRDefault="00214BA3" w:rsidP="00214BA3">
            <w:pPr>
              <w:pStyle w:val="Prrafodelista"/>
              <w:spacing w:before="10"/>
              <w:ind w:left="720"/>
              <w:rPr>
                <w:color w:val="000000"/>
                <w:sz w:val="24"/>
                <w:szCs w:val="24"/>
                <w:lang w:val="es-CO"/>
              </w:rPr>
            </w:pPr>
          </w:p>
          <w:p w14:paraId="160A1D56" w14:textId="77777777" w:rsidR="00214BA3" w:rsidRPr="00214BA3" w:rsidRDefault="00214BA3" w:rsidP="00214BA3">
            <w:pPr>
              <w:pStyle w:val="Prrafodelista"/>
              <w:spacing w:before="10"/>
              <w:ind w:left="720"/>
              <w:rPr>
                <w:color w:val="000000"/>
                <w:sz w:val="24"/>
                <w:szCs w:val="24"/>
                <w:lang w:val="es-CO"/>
              </w:rPr>
            </w:pPr>
          </w:p>
          <w:p w14:paraId="6366AE36" w14:textId="77777777" w:rsidR="00274BA3" w:rsidRPr="00274BA3" w:rsidRDefault="00274BA3" w:rsidP="00274BA3">
            <w:pPr>
              <w:spacing w:before="10"/>
              <w:rPr>
                <w:color w:val="000000"/>
                <w:sz w:val="24"/>
                <w:szCs w:val="24"/>
                <w:lang w:val="es-CO"/>
              </w:rPr>
            </w:pPr>
            <w:r w:rsidRPr="00274BA3">
              <w:rPr>
                <w:color w:val="000000"/>
                <w:sz w:val="24"/>
                <w:szCs w:val="24"/>
                <w:lang w:val="es-CO"/>
              </w:rPr>
              <w:t>Consideraciones Legales:</w:t>
            </w:r>
          </w:p>
          <w:p w14:paraId="75363D08" w14:textId="77777777" w:rsidR="00274BA3" w:rsidRPr="00274BA3" w:rsidRDefault="00274BA3" w:rsidP="00274BA3">
            <w:pPr>
              <w:spacing w:before="10"/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</w:pPr>
          </w:p>
          <w:p w14:paraId="6DD957AC" w14:textId="12E791F0" w:rsidR="00351054" w:rsidRPr="00351054" w:rsidRDefault="00351054" w:rsidP="00351054">
            <w:pPr>
              <w:pStyle w:val="Prrafodelista"/>
              <w:numPr>
                <w:ilvl w:val="0"/>
                <w:numId w:val="11"/>
              </w:numPr>
              <w:spacing w:before="10"/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</w:pPr>
            <w:r w:rsidRPr="00351054">
              <w:rPr>
                <w:color w:val="000000"/>
                <w:sz w:val="24"/>
                <w:szCs w:val="24"/>
                <w:lang w:val="es-CO"/>
              </w:rPr>
              <w:t>Respeto a los Derechos de los Titulares de Datos:</w:t>
            </w:r>
            <w:r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mi objetivo es g</w:t>
            </w:r>
            <w:r w:rsidRP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arantiz</w:t>
            </w:r>
            <w:r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ar </w:t>
            </w:r>
            <w:r w:rsidRP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el pleno respeto a los derechos de los usuarios en el sistema de gestión de horarios,</w:t>
            </w:r>
            <w:r w:rsidR="00CC28AC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como</w:t>
            </w:r>
            <w:r w:rsidRP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facilita</w:t>
            </w:r>
            <w:r w:rsidR="00CC28AC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r el</w:t>
            </w:r>
            <w:r w:rsidRP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acceso</w:t>
            </w:r>
            <w:r w:rsidR="0027472C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al usuario para la </w:t>
            </w:r>
            <w:r w:rsidRP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rectificación de datos de manera ágil</w:t>
            </w:r>
            <w:r w:rsidR="00283A72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, restablecimiento de clave si es olvidada.</w:t>
            </w:r>
          </w:p>
          <w:p w14:paraId="5BD11AD4" w14:textId="1710966D" w:rsidR="00351054" w:rsidRPr="00351054" w:rsidRDefault="00351054" w:rsidP="00351054">
            <w:pPr>
              <w:pStyle w:val="Prrafodelista"/>
              <w:numPr>
                <w:ilvl w:val="0"/>
                <w:numId w:val="11"/>
              </w:numPr>
              <w:spacing w:before="10"/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</w:pPr>
            <w:r w:rsidRPr="00B97D02">
              <w:rPr>
                <w:color w:val="000000"/>
                <w:sz w:val="24"/>
                <w:szCs w:val="24"/>
                <w:lang w:val="es-CO"/>
              </w:rPr>
              <w:t xml:space="preserve">Seguridad de la </w:t>
            </w:r>
            <w:r w:rsidR="00B97D02" w:rsidRPr="00B97D02">
              <w:rPr>
                <w:color w:val="000000"/>
                <w:sz w:val="24"/>
                <w:szCs w:val="24"/>
                <w:lang w:val="es-CO"/>
              </w:rPr>
              <w:t>Información</w:t>
            </w:r>
            <w:r w:rsidR="00B97D02" w:rsidRP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:</w:t>
            </w:r>
            <w:r w:rsidRP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Implementaré medidas de seguridad sólidas para proteger la confidencialidad y privacidad de los datos almacenados, utilizando tecnologías avanzadas y procedimientos eficaces</w:t>
            </w:r>
            <w:r w:rsidR="00D71D8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, solicitando apoyo de los instructores.</w:t>
            </w:r>
          </w:p>
          <w:p w14:paraId="6AC7FA11" w14:textId="77777777" w:rsidR="00274BA3" w:rsidRDefault="00351054" w:rsidP="00351054">
            <w:pPr>
              <w:numPr>
                <w:ilvl w:val="0"/>
                <w:numId w:val="11"/>
              </w:numPr>
              <w:spacing w:before="10"/>
              <w:rPr>
                <w:color w:val="000000"/>
                <w:sz w:val="24"/>
                <w:szCs w:val="24"/>
                <w:lang w:val="es-CO"/>
              </w:rPr>
            </w:pPr>
            <w:r w:rsidRPr="00B97D02">
              <w:rPr>
                <w:color w:val="000000"/>
                <w:sz w:val="24"/>
                <w:szCs w:val="24"/>
                <w:lang w:val="es-CO"/>
              </w:rPr>
              <w:t>Responsabilidad (Compromiso Permanente):</w:t>
            </w:r>
            <w:r w:rsidRP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Asum</w:t>
            </w:r>
            <w:r w:rsidR="0067346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ir la idea p</w:t>
            </w:r>
            <w:r w:rsidRP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len</w:t>
            </w:r>
            <w:r w:rsidR="0067346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a</w:t>
            </w:r>
            <w:r w:rsidRP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 </w:t>
            </w:r>
            <w:r w:rsidR="00D71D83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 xml:space="preserve">y con </w:t>
            </w:r>
            <w:r w:rsidRPr="00351054"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  <w:t>responsabilidad en todas las actividades relacionadas con el tratamiento de datos personales, actuando con integridad y transparencia en todo momento.</w:t>
            </w:r>
          </w:p>
          <w:p w14:paraId="3E9D26E1" w14:textId="77777777" w:rsidR="00214BA3" w:rsidRDefault="00214BA3" w:rsidP="00214BA3">
            <w:pPr>
              <w:spacing w:before="10"/>
              <w:rPr>
                <w:b w:val="0"/>
                <w:bCs w:val="0"/>
                <w:color w:val="000000"/>
                <w:sz w:val="24"/>
                <w:szCs w:val="24"/>
                <w:lang w:val="es-CO"/>
              </w:rPr>
            </w:pPr>
          </w:p>
          <w:p w14:paraId="02E8EDED" w14:textId="14D15B02" w:rsidR="00214BA3" w:rsidRPr="00274BA3" w:rsidRDefault="00214BA3" w:rsidP="00214BA3">
            <w:pPr>
              <w:spacing w:before="10"/>
              <w:rPr>
                <w:color w:val="000000"/>
                <w:sz w:val="24"/>
                <w:szCs w:val="24"/>
                <w:lang w:val="es-CO"/>
              </w:rPr>
            </w:pPr>
          </w:p>
        </w:tc>
      </w:tr>
      <w:tr w:rsidR="00C9357D" w14:paraId="01C68B0B" w14:textId="77777777" w:rsidTr="00335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p w14:paraId="64829CCF" w14:textId="1885D254" w:rsidR="00C9357D" w:rsidRPr="00274BA3" w:rsidRDefault="00C9357D" w:rsidP="00274BA3">
            <w:pPr>
              <w:spacing w:before="10"/>
              <w:rPr>
                <w:color w:val="000000"/>
                <w:sz w:val="24"/>
                <w:szCs w:val="24"/>
                <w:lang w:val="es-CO"/>
              </w:rPr>
            </w:pPr>
            <w:r>
              <w:rPr>
                <w:color w:val="000000"/>
                <w:sz w:val="24"/>
                <w:szCs w:val="24"/>
                <w:lang w:val="es-CO"/>
              </w:rPr>
              <w:lastRenderedPageBreak/>
              <w:t>Bibliografía</w:t>
            </w:r>
          </w:p>
        </w:tc>
      </w:tr>
      <w:tr w:rsidR="00C9357D" w14:paraId="0CEBD9CD" w14:textId="77777777" w:rsidTr="00335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</w:tcPr>
          <w:sdt>
            <w:sdtPr>
              <w:rPr>
                <w:sz w:val="22"/>
                <w:szCs w:val="22"/>
              </w:rPr>
              <w:id w:val="111145805"/>
              <w:bibliography/>
            </w:sdtPr>
            <w:sdtEndPr>
              <w:rPr>
                <w:b/>
              </w:rPr>
            </w:sdtEndPr>
            <w:sdtContent>
              <w:sdt>
                <w:sdtPr>
                  <w:rPr>
                    <w:sz w:val="22"/>
                    <w:szCs w:val="22"/>
                  </w:rPr>
                  <w:id w:val="972792973"/>
                  <w:docPartObj>
                    <w:docPartGallery w:val="Bibliographies"/>
                    <w:docPartUnique/>
                  </w:docPartObj>
                </w:sdtPr>
                <w:sdtEndPr>
                  <w:rPr>
                    <w:b/>
                  </w:rPr>
                </w:sdtEndPr>
                <w:sdtContent>
                  <w:p w14:paraId="125F0F5B" w14:textId="77777777" w:rsidR="001C4B39" w:rsidRDefault="001C4B39" w:rsidP="001C4B39">
                    <w:pPr>
                      <w:pStyle w:val="Ttulo1"/>
                      <w:outlineLvl w:val="0"/>
                    </w:pPr>
                  </w:p>
                  <w:sdt>
                    <w:sdtPr>
                      <w:rPr>
                        <w:sz w:val="22"/>
                        <w:szCs w:val="22"/>
                      </w:rPr>
                      <w:id w:val="970559468"/>
                      <w:docPartObj>
                        <w:docPartGallery w:val="Bibliographies"/>
                        <w:docPartUnique/>
                      </w:docPartObj>
                    </w:sdtPr>
                    <w:sdtEndPr>
                      <w:rPr>
                        <w:b/>
                      </w:rPr>
                    </w:sdtEndPr>
                    <w:sdtContent>
                      <w:p w14:paraId="4A39BC50" w14:textId="34FE5AC4" w:rsidR="001C4B39" w:rsidRDefault="001C4B39">
                        <w:pPr>
                          <w:pStyle w:val="Ttulo1"/>
                          <w:outlineLvl w:val="0"/>
                        </w:pPr>
                        <w:r>
                          <w:t>Bibliografía</w:t>
                        </w:r>
                      </w:p>
                      <w:sdt>
                        <w:sdtPr>
                          <w:id w:val="903649880"/>
                          <w:bibliography/>
                        </w:sdtPr>
                        <w:sdtEndPr/>
                        <w:sdtContent>
                          <w:p w14:paraId="054019FD" w14:textId="77777777" w:rsidR="001C4B39" w:rsidRDefault="001C4B39" w:rsidP="001C4B39">
                            <w:pPr>
                              <w:pStyle w:val="Bibliografa"/>
                              <w:ind w:left="720" w:hanging="72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BIBLIOGRAPHY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Guevara, A. D. (2011). Sistema de Gestión Académica para Institutos Tecnológicos.</w:t>
                            </w:r>
                          </w:p>
                          <w:p w14:paraId="0731A162" w14:textId="77777777" w:rsidR="001C4B39" w:rsidRDefault="001C4B39" w:rsidP="001C4B39">
                            <w:pPr>
                              <w:pStyle w:val="Bibliografa"/>
                              <w:ind w:left="720" w:hanging="7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LARA, B. N. (2020). SISTEMA WEB PARA LA GESTIÓN ACADÉMICA. 189.</w:t>
                            </w:r>
                          </w:p>
                          <w:p w14:paraId="1608CEFF" w14:textId="77777777" w:rsidR="001C4B39" w:rsidRDefault="001C4B39" w:rsidP="001C4B39">
                            <w:pPr>
                              <w:pStyle w:val="Bibliografa"/>
                              <w:ind w:left="720" w:hanging="7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MARCELO, S. A., &amp; ORLANDO, S. Z. (s.f.). CONTROL Y GESTIÓN DE LA INFORMACIÓN . 112.</w:t>
                            </w:r>
                          </w:p>
                          <w:p w14:paraId="6AF9CE6C" w14:textId="77777777" w:rsidR="001C4B39" w:rsidRDefault="001C4B39" w:rsidP="001C4B39">
                            <w:pPr>
                              <w:pStyle w:val="Bibliografa"/>
                              <w:ind w:left="720" w:hanging="7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Sistema de Gestión Académica. (2018). 12.</w:t>
                            </w:r>
                          </w:p>
                          <w:p w14:paraId="23FA19FD" w14:textId="63EDCDD5" w:rsidR="001C4B39" w:rsidRDefault="001C4B39" w:rsidP="001C4B39">
                            <w: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D7B1699" w14:textId="7F2A3C7A" w:rsidR="001C4B39" w:rsidRDefault="001C4B39" w:rsidP="001C4B39">
                    <w:pPr>
                      <w:pStyle w:val="Ttulo1"/>
                      <w:outlineLvl w:val="0"/>
                      <w:rPr>
                        <w:b/>
                        <w:bCs w:val="0"/>
                      </w:rPr>
                    </w:pPr>
                  </w:p>
                  <w:p w14:paraId="461EAC05" w14:textId="664EB465" w:rsidR="00C9357D" w:rsidRDefault="001B24C3" w:rsidP="00C9357D"/>
                </w:sdtContent>
              </w:sdt>
            </w:sdtContent>
          </w:sdt>
          <w:p w14:paraId="3DD419BA" w14:textId="77777777" w:rsidR="00C9357D" w:rsidRPr="00274BA3" w:rsidRDefault="00C9357D" w:rsidP="00274BA3">
            <w:pPr>
              <w:spacing w:before="10"/>
              <w:rPr>
                <w:color w:val="000000"/>
                <w:sz w:val="24"/>
                <w:szCs w:val="24"/>
                <w:lang w:val="es-CO"/>
              </w:rPr>
            </w:pPr>
          </w:p>
        </w:tc>
      </w:tr>
    </w:tbl>
    <w:p w14:paraId="45028D10" w14:textId="31AF93F1" w:rsidR="00C9357D" w:rsidRPr="006A7F02" w:rsidRDefault="0099083D" w:rsidP="00C52B5F">
      <w:pPr>
        <w:spacing w:line="257" w:lineRule="auto"/>
        <w:rPr>
          <w:sz w:val="24"/>
          <w:szCs w:val="24"/>
        </w:rPr>
      </w:pPr>
      <w:ins w:id="6" w:author="dark believe" w:date="2024-03-14T14:31:00Z">
        <w:r>
          <w:rPr>
            <w:noProof/>
          </w:rPr>
          <w:drawing>
            <wp:anchor distT="0" distB="0" distL="114300" distR="114300" simplePos="0" relativeHeight="251670528" behindDoc="1" locked="0" layoutInCell="1" hidden="0" allowOverlap="1" wp14:anchorId="03A0C585" wp14:editId="0BD34496">
              <wp:simplePos x="0" y="0"/>
              <wp:positionH relativeFrom="column">
                <wp:posOffset>1785620</wp:posOffset>
              </wp:positionH>
              <wp:positionV relativeFrom="paragraph">
                <wp:posOffset>-748030</wp:posOffset>
              </wp:positionV>
              <wp:extent cx="3787140" cy="2551430"/>
              <wp:effectExtent l="0" t="0" r="0" b="0"/>
              <wp:wrapNone/>
              <wp:docPr id="1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9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10">
                                <a14:imgEffect>
                                  <a14:artisticPhotocopy/>
                                </a14:imgEffect>
                              </a14:imgLayer>
                            </a14:imgProps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7140" cy="25514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sectPr w:rsidR="00C9357D" w:rsidRPr="006A7F02">
      <w:pgSz w:w="12250" w:h="15850"/>
      <w:pgMar w:top="2020" w:right="60" w:bottom="900" w:left="80" w:header="919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3F524" w14:textId="77777777" w:rsidR="001B24C3" w:rsidRDefault="001B24C3">
      <w:r>
        <w:separator/>
      </w:r>
    </w:p>
  </w:endnote>
  <w:endnote w:type="continuationSeparator" w:id="0">
    <w:p w14:paraId="21DB8793" w14:textId="77777777" w:rsidR="001B24C3" w:rsidRDefault="001B2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CC0" w14:textId="77777777" w:rsidR="00B36B3F" w:rsidRDefault="008F587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1FB47ED" wp14:editId="2002F1CB">
              <wp:simplePos x="0" y="0"/>
              <wp:positionH relativeFrom="column">
                <wp:posOffset>3810000</wp:posOffset>
              </wp:positionH>
              <wp:positionV relativeFrom="paragraph">
                <wp:posOffset>9588500</wp:posOffset>
              </wp:positionV>
              <wp:extent cx="7620" cy="12700"/>
              <wp:effectExtent l="0" t="0" r="0" b="0"/>
              <wp:wrapNone/>
              <wp:docPr id="83" name="Rectángul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30125" y="3776190"/>
                        <a:ext cx="31750" cy="762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F932197" w14:textId="77777777" w:rsidR="00B36B3F" w:rsidRDefault="00B36B3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FB47ED" id="Rectángulo 83" o:spid="_x0000_s1029" style="position:absolute;margin-left:300pt;margin-top:755pt;width:.6pt;height:1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" fillcolor="blue" stroked="f">
              <v:textbox inset="2.53958mm,2.53958mm,2.53958mm,2.53958mm">
                <w:txbxContent>
                  <w:p w14:paraId="3F932197" w14:textId="77777777" w:rsidR="00B36B3F" w:rsidRDefault="00B36B3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2C02B00C" wp14:editId="7E2888C8">
              <wp:simplePos x="0" y="0"/>
              <wp:positionH relativeFrom="column">
                <wp:posOffset>3797300</wp:posOffset>
              </wp:positionH>
              <wp:positionV relativeFrom="paragraph">
                <wp:posOffset>9461500</wp:posOffset>
              </wp:positionV>
              <wp:extent cx="67310" cy="163195"/>
              <wp:effectExtent l="0" t="0" r="0" b="0"/>
              <wp:wrapNone/>
              <wp:docPr id="88" name="Rectángulo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7108" y="3703165"/>
                        <a:ext cx="577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650C37" w14:textId="77777777" w:rsidR="00B36B3F" w:rsidRDefault="008F5879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FF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02B00C" id="Rectángulo 88" o:spid="_x0000_s1030" style="position:absolute;margin-left:299pt;margin-top:745pt;width:5.3pt;height:12.8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" filled="f" stroked="f">
              <v:textbox inset="0,0,0,0">
                <w:txbxContent>
                  <w:p w14:paraId="62650C37" w14:textId="77777777" w:rsidR="00B36B3F" w:rsidRDefault="008F5879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FF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7A187" w14:textId="77777777" w:rsidR="001B24C3" w:rsidRDefault="001B24C3">
      <w:r>
        <w:separator/>
      </w:r>
    </w:p>
  </w:footnote>
  <w:footnote w:type="continuationSeparator" w:id="0">
    <w:p w14:paraId="50ABE583" w14:textId="77777777" w:rsidR="001B24C3" w:rsidRDefault="001B2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21E8E" w14:textId="2DA53BD7" w:rsidR="00B36B3F" w:rsidRDefault="00274BA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36F57435" wp14:editId="0F3C2D97">
          <wp:simplePos x="0" y="0"/>
          <wp:positionH relativeFrom="column">
            <wp:posOffset>6601460</wp:posOffset>
          </wp:positionH>
          <wp:positionV relativeFrom="paragraph">
            <wp:posOffset>-423545</wp:posOffset>
          </wp:positionV>
          <wp:extent cx="929640" cy="922020"/>
          <wp:effectExtent l="0" t="0" r="0" b="0"/>
          <wp:wrapTight wrapText="bothSides">
            <wp:wrapPolygon edited="0">
              <wp:start x="9295" y="893"/>
              <wp:lineTo x="3541" y="5355"/>
              <wp:lineTo x="1770" y="7140"/>
              <wp:lineTo x="1328" y="11157"/>
              <wp:lineTo x="3541" y="16066"/>
              <wp:lineTo x="3541" y="16959"/>
              <wp:lineTo x="5311" y="19190"/>
              <wp:lineTo x="6197" y="20083"/>
              <wp:lineTo x="15049" y="20083"/>
              <wp:lineTo x="15934" y="19190"/>
              <wp:lineTo x="18148" y="16066"/>
              <wp:lineTo x="20361" y="10264"/>
              <wp:lineTo x="20361" y="8926"/>
              <wp:lineTo x="11951" y="893"/>
              <wp:lineTo x="9295" y="893"/>
            </wp:wrapPolygon>
          </wp:wrapTight>
          <wp:docPr id="4" name="image1.png" descr="logo-se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logo-sen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9640" cy="922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32057CD" wp14:editId="08B3CE8E">
              <wp:simplePos x="0" y="0"/>
              <wp:positionH relativeFrom="page">
                <wp:posOffset>1927860</wp:posOffset>
              </wp:positionH>
              <wp:positionV relativeFrom="page">
                <wp:posOffset>655320</wp:posOffset>
              </wp:positionV>
              <wp:extent cx="4495800" cy="487680"/>
              <wp:effectExtent l="0" t="0" r="0" b="7620"/>
              <wp:wrapNone/>
              <wp:docPr id="87" name="Rectángulo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95800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42F7A6" w14:textId="080BBEA5" w:rsidR="00B36B3F" w:rsidRDefault="00274BA3" w:rsidP="00274BA3">
                          <w:pPr>
                            <w:spacing w:before="12"/>
                            <w:ind w:left="20" w:firstLine="20"/>
                            <w:jc w:val="center"/>
                            <w:textDirection w:val="btLr"/>
                          </w:pPr>
                          <w:r w:rsidRPr="00274BA3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ANTEPROYECTO ENFOCADO EN LA CONSTRUCION Y PLANEACION DE LA GESTION DE HORARIOS CIES, SENA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2057CD" id="Rectángulo 87" o:spid="_x0000_s1028" style="position:absolute;margin-left:151.8pt;margin-top:51.6pt;width:354pt;height:38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" filled="f" stroked="f">
              <v:textbox inset="0,0,0,0">
                <w:txbxContent>
                  <w:p w14:paraId="6342F7A6" w14:textId="080BBEA5" w:rsidR="00B36B3F" w:rsidRDefault="00274BA3" w:rsidP="00274BA3">
                    <w:pPr>
                      <w:spacing w:before="12"/>
                      <w:ind w:left="20" w:firstLine="20"/>
                      <w:jc w:val="center"/>
                      <w:textDirection w:val="btLr"/>
                    </w:pPr>
                    <w:r w:rsidRPr="00274BA3"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>ANTEPROYECTO ENFOCADO EN LA CONSTRUCION Y PLANEACION DE LA GESTION DE HORARIOS CIES, SENA</w:t>
                    </w:r>
                    <w:r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BA8880F" wp14:editId="27AD61F7">
          <wp:simplePos x="0" y="0"/>
          <wp:positionH relativeFrom="column">
            <wp:posOffset>1008380</wp:posOffset>
          </wp:positionH>
          <wp:positionV relativeFrom="paragraph">
            <wp:posOffset>-446405</wp:posOffset>
          </wp:positionV>
          <wp:extent cx="819150" cy="732155"/>
          <wp:effectExtent l="0" t="0" r="0" b="0"/>
          <wp:wrapTight wrapText="bothSides">
            <wp:wrapPolygon edited="0">
              <wp:start x="7033" y="0"/>
              <wp:lineTo x="2009" y="3934"/>
              <wp:lineTo x="502" y="12364"/>
              <wp:lineTo x="2009" y="17984"/>
              <wp:lineTo x="6530" y="20794"/>
              <wp:lineTo x="7033" y="20794"/>
              <wp:lineTo x="15572" y="20794"/>
              <wp:lineTo x="16074" y="20794"/>
              <wp:lineTo x="18586" y="17984"/>
              <wp:lineTo x="21098" y="14050"/>
              <wp:lineTo x="21098" y="12364"/>
              <wp:lineTo x="18586" y="8992"/>
              <wp:lineTo x="20093" y="5620"/>
              <wp:lineTo x="18084" y="562"/>
              <wp:lineTo x="12558" y="0"/>
              <wp:lineTo x="7033" y="0"/>
            </wp:wrapPolygon>
          </wp:wrapTight>
          <wp:docPr id="9" name="image3.png" descr="Resultado de imagen para grupo de investigación para el desarrollo social y tecnológi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3.png" descr="Resultado de imagen para grupo de investigación para el desarrollo social y tecnológico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7321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1998BD05" wp14:editId="50C90CB9">
          <wp:simplePos x="0" y="0"/>
          <wp:positionH relativeFrom="column">
            <wp:posOffset>71120</wp:posOffset>
          </wp:positionH>
          <wp:positionV relativeFrom="paragraph">
            <wp:posOffset>-423545</wp:posOffset>
          </wp:positionV>
          <wp:extent cx="920750" cy="739140"/>
          <wp:effectExtent l="0" t="0" r="0" b="3810"/>
          <wp:wrapTight wrapText="bothSides">
            <wp:wrapPolygon edited="0">
              <wp:start x="0" y="0"/>
              <wp:lineTo x="0" y="21155"/>
              <wp:lineTo x="21004" y="21155"/>
              <wp:lineTo x="21004" y="0"/>
              <wp:lineTo x="0" y="0"/>
            </wp:wrapPolygon>
          </wp:wrapTight>
          <wp:docPr id="6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6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0750" cy="739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7B7"/>
    <w:multiLevelType w:val="hybridMultilevel"/>
    <w:tmpl w:val="7CD0CF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2B29"/>
    <w:multiLevelType w:val="hybridMultilevel"/>
    <w:tmpl w:val="CC3A7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958EA"/>
    <w:multiLevelType w:val="hybridMultilevel"/>
    <w:tmpl w:val="7EF86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D48B8"/>
    <w:multiLevelType w:val="hybridMultilevel"/>
    <w:tmpl w:val="33E8C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58F1"/>
    <w:multiLevelType w:val="hybridMultilevel"/>
    <w:tmpl w:val="BE7C4D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B0E42"/>
    <w:multiLevelType w:val="hybridMultilevel"/>
    <w:tmpl w:val="46AA4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86390"/>
    <w:multiLevelType w:val="multilevel"/>
    <w:tmpl w:val="9A3A2E26"/>
    <w:lvl w:ilvl="0">
      <w:numFmt w:val="bullet"/>
      <w:lvlText w:val="-"/>
      <w:lvlJc w:val="left"/>
      <w:pPr>
        <w:ind w:left="206" w:hanging="1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65" w:hanging="140"/>
      </w:pPr>
    </w:lvl>
    <w:lvl w:ilvl="2">
      <w:numFmt w:val="bullet"/>
      <w:lvlText w:val="•"/>
      <w:lvlJc w:val="left"/>
      <w:pPr>
        <w:ind w:left="2530" w:hanging="140"/>
      </w:pPr>
    </w:lvl>
    <w:lvl w:ilvl="3">
      <w:numFmt w:val="bullet"/>
      <w:lvlText w:val="•"/>
      <w:lvlJc w:val="left"/>
      <w:pPr>
        <w:ind w:left="3695" w:hanging="140"/>
      </w:pPr>
    </w:lvl>
    <w:lvl w:ilvl="4">
      <w:numFmt w:val="bullet"/>
      <w:lvlText w:val="•"/>
      <w:lvlJc w:val="left"/>
      <w:pPr>
        <w:ind w:left="4861" w:hanging="140"/>
      </w:pPr>
    </w:lvl>
    <w:lvl w:ilvl="5">
      <w:numFmt w:val="bullet"/>
      <w:lvlText w:val="•"/>
      <w:lvlJc w:val="left"/>
      <w:pPr>
        <w:ind w:left="6026" w:hanging="140"/>
      </w:pPr>
    </w:lvl>
    <w:lvl w:ilvl="6">
      <w:numFmt w:val="bullet"/>
      <w:lvlText w:val="•"/>
      <w:lvlJc w:val="left"/>
      <w:pPr>
        <w:ind w:left="7191" w:hanging="140"/>
      </w:pPr>
    </w:lvl>
    <w:lvl w:ilvl="7">
      <w:numFmt w:val="bullet"/>
      <w:lvlText w:val="•"/>
      <w:lvlJc w:val="left"/>
      <w:pPr>
        <w:ind w:left="8357" w:hanging="140"/>
      </w:pPr>
    </w:lvl>
    <w:lvl w:ilvl="8">
      <w:numFmt w:val="bullet"/>
      <w:lvlText w:val="•"/>
      <w:lvlJc w:val="left"/>
      <w:pPr>
        <w:ind w:left="9522" w:hanging="140"/>
      </w:pPr>
    </w:lvl>
  </w:abstractNum>
  <w:abstractNum w:abstractNumId="7" w15:restartNumberingAfterBreak="0">
    <w:nsid w:val="3C4D2538"/>
    <w:multiLevelType w:val="hybridMultilevel"/>
    <w:tmpl w:val="AAD8B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66C29"/>
    <w:multiLevelType w:val="hybridMultilevel"/>
    <w:tmpl w:val="F196A8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B4F9A"/>
    <w:multiLevelType w:val="hybridMultilevel"/>
    <w:tmpl w:val="500AE030"/>
    <w:lvl w:ilvl="0" w:tplc="240A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0" w15:restartNumberingAfterBreak="0">
    <w:nsid w:val="62854EB3"/>
    <w:multiLevelType w:val="hybridMultilevel"/>
    <w:tmpl w:val="C5B65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72111"/>
    <w:multiLevelType w:val="multilevel"/>
    <w:tmpl w:val="74BE1B9E"/>
    <w:lvl w:ilvl="0">
      <w:numFmt w:val="bullet"/>
      <w:lvlText w:val="-"/>
      <w:lvlJc w:val="left"/>
      <w:pPr>
        <w:ind w:left="208" w:hanging="142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65" w:hanging="142"/>
      </w:pPr>
    </w:lvl>
    <w:lvl w:ilvl="2">
      <w:numFmt w:val="bullet"/>
      <w:lvlText w:val="•"/>
      <w:lvlJc w:val="left"/>
      <w:pPr>
        <w:ind w:left="2530" w:hanging="142"/>
      </w:pPr>
    </w:lvl>
    <w:lvl w:ilvl="3">
      <w:numFmt w:val="bullet"/>
      <w:lvlText w:val="•"/>
      <w:lvlJc w:val="left"/>
      <w:pPr>
        <w:ind w:left="3695" w:hanging="142"/>
      </w:pPr>
    </w:lvl>
    <w:lvl w:ilvl="4">
      <w:numFmt w:val="bullet"/>
      <w:lvlText w:val="•"/>
      <w:lvlJc w:val="left"/>
      <w:pPr>
        <w:ind w:left="4861" w:hanging="142"/>
      </w:pPr>
    </w:lvl>
    <w:lvl w:ilvl="5">
      <w:numFmt w:val="bullet"/>
      <w:lvlText w:val="•"/>
      <w:lvlJc w:val="left"/>
      <w:pPr>
        <w:ind w:left="6026" w:hanging="142"/>
      </w:pPr>
    </w:lvl>
    <w:lvl w:ilvl="6">
      <w:numFmt w:val="bullet"/>
      <w:lvlText w:val="•"/>
      <w:lvlJc w:val="left"/>
      <w:pPr>
        <w:ind w:left="7191" w:hanging="142"/>
      </w:pPr>
    </w:lvl>
    <w:lvl w:ilvl="7">
      <w:numFmt w:val="bullet"/>
      <w:lvlText w:val="•"/>
      <w:lvlJc w:val="left"/>
      <w:pPr>
        <w:ind w:left="8357" w:hanging="142"/>
      </w:pPr>
    </w:lvl>
    <w:lvl w:ilvl="8">
      <w:numFmt w:val="bullet"/>
      <w:lvlText w:val="•"/>
      <w:lvlJc w:val="left"/>
      <w:pPr>
        <w:ind w:left="9522" w:hanging="142"/>
      </w:pPr>
    </w:lvl>
  </w:abstractNum>
  <w:abstractNum w:abstractNumId="12" w15:restartNumberingAfterBreak="0">
    <w:nsid w:val="6BCD70AA"/>
    <w:multiLevelType w:val="hybridMultilevel"/>
    <w:tmpl w:val="0CC440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34229"/>
    <w:multiLevelType w:val="hybridMultilevel"/>
    <w:tmpl w:val="DF382B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E62E8"/>
    <w:multiLevelType w:val="hybridMultilevel"/>
    <w:tmpl w:val="41DAB7C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14"/>
  </w:num>
  <w:num w:numId="10">
    <w:abstractNumId w:val="1"/>
  </w:num>
  <w:num w:numId="11">
    <w:abstractNumId w:val="2"/>
  </w:num>
  <w:num w:numId="12">
    <w:abstractNumId w:val="13"/>
  </w:num>
  <w:num w:numId="13">
    <w:abstractNumId w:val="9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3F"/>
    <w:rsid w:val="00002BF2"/>
    <w:rsid w:val="000427D8"/>
    <w:rsid w:val="000F647A"/>
    <w:rsid w:val="00133898"/>
    <w:rsid w:val="001A037D"/>
    <w:rsid w:val="001B24C3"/>
    <w:rsid w:val="001C3951"/>
    <w:rsid w:val="001C4B39"/>
    <w:rsid w:val="00214BA3"/>
    <w:rsid w:val="00246943"/>
    <w:rsid w:val="0027472C"/>
    <w:rsid w:val="00274BA3"/>
    <w:rsid w:val="002811B3"/>
    <w:rsid w:val="00283A72"/>
    <w:rsid w:val="00335352"/>
    <w:rsid w:val="00351054"/>
    <w:rsid w:val="003D3AE8"/>
    <w:rsid w:val="00426345"/>
    <w:rsid w:val="00461B81"/>
    <w:rsid w:val="00496B63"/>
    <w:rsid w:val="00553361"/>
    <w:rsid w:val="00673464"/>
    <w:rsid w:val="006A57D3"/>
    <w:rsid w:val="006A7F02"/>
    <w:rsid w:val="006C537D"/>
    <w:rsid w:val="006E1D3C"/>
    <w:rsid w:val="006F4557"/>
    <w:rsid w:val="00700104"/>
    <w:rsid w:val="00754D5B"/>
    <w:rsid w:val="007B210E"/>
    <w:rsid w:val="007D4CF7"/>
    <w:rsid w:val="007E74E3"/>
    <w:rsid w:val="007F3C44"/>
    <w:rsid w:val="00830E60"/>
    <w:rsid w:val="00843BF1"/>
    <w:rsid w:val="0084595D"/>
    <w:rsid w:val="008F5879"/>
    <w:rsid w:val="00914DE1"/>
    <w:rsid w:val="0093618D"/>
    <w:rsid w:val="00941F97"/>
    <w:rsid w:val="0099083D"/>
    <w:rsid w:val="009D7114"/>
    <w:rsid w:val="00A4482A"/>
    <w:rsid w:val="00A9441C"/>
    <w:rsid w:val="00AB3CB9"/>
    <w:rsid w:val="00AD0D7B"/>
    <w:rsid w:val="00B20998"/>
    <w:rsid w:val="00B26332"/>
    <w:rsid w:val="00B36B3F"/>
    <w:rsid w:val="00B97D02"/>
    <w:rsid w:val="00BE00E3"/>
    <w:rsid w:val="00C52B5F"/>
    <w:rsid w:val="00C9357D"/>
    <w:rsid w:val="00C94CDF"/>
    <w:rsid w:val="00CC28AC"/>
    <w:rsid w:val="00D0714D"/>
    <w:rsid w:val="00D71D83"/>
    <w:rsid w:val="00DE1637"/>
    <w:rsid w:val="00DF2F4B"/>
    <w:rsid w:val="00EF0E74"/>
    <w:rsid w:val="00EF5BC2"/>
    <w:rsid w:val="00FA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75474"/>
  <w15:docId w15:val="{150C4B17-EE60-41AB-8307-F7DAAE70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0E3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table" w:customStyle="1" w:styleId="a5">
    <w:basedOn w:val="TableNormal2"/>
    <w:tblPr>
      <w:tblStyleRowBandSize w:val="1"/>
      <w:tblStyleColBandSize w:val="1"/>
    </w:tblPr>
  </w:style>
  <w:style w:type="table" w:customStyle="1" w:styleId="a6">
    <w:basedOn w:val="TableNormal2"/>
    <w:tblPr>
      <w:tblStyleRowBandSize w:val="1"/>
      <w:tblStyleColBandSize w:val="1"/>
    </w:tblPr>
  </w:style>
  <w:style w:type="table" w:customStyle="1" w:styleId="a7">
    <w:basedOn w:val="TableNormal2"/>
    <w:tblPr>
      <w:tblStyleRowBandSize w:val="1"/>
      <w:tblStyleColBandSize w:val="1"/>
    </w:tblPr>
  </w:style>
  <w:style w:type="table" w:customStyle="1" w:styleId="a8">
    <w:basedOn w:val="TableNormal2"/>
    <w:tblPr>
      <w:tblStyleRowBandSize w:val="1"/>
      <w:tblStyleColBandSize w:val="1"/>
    </w:tblPr>
  </w:style>
  <w:style w:type="table" w:customStyle="1" w:styleId="a9">
    <w:basedOn w:val="TableNormal2"/>
    <w:tblPr>
      <w:tblStyleRowBandSize w:val="1"/>
      <w:tblStyleColBandSize w:val="1"/>
    </w:tblPr>
  </w:style>
  <w:style w:type="table" w:customStyle="1" w:styleId="aa">
    <w:basedOn w:val="TableNormal2"/>
    <w:tblPr>
      <w:tblStyleRowBandSize w:val="1"/>
      <w:tblStyleColBandSize w:val="1"/>
    </w:tblPr>
  </w:style>
  <w:style w:type="table" w:customStyle="1" w:styleId="ab">
    <w:basedOn w:val="TableNormal2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FA34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3493"/>
  </w:style>
  <w:style w:type="paragraph" w:styleId="Piedepgina">
    <w:name w:val="footer"/>
    <w:basedOn w:val="Normal"/>
    <w:link w:val="PiedepginaCar"/>
    <w:uiPriority w:val="99"/>
    <w:unhideWhenUsed/>
    <w:rsid w:val="00FA34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493"/>
  </w:style>
  <w:style w:type="table" w:styleId="Tablaconcuadrcula">
    <w:name w:val="Table Grid"/>
    <w:basedOn w:val="Tablanormal"/>
    <w:uiPriority w:val="39"/>
    <w:rsid w:val="00FA3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FA34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9357D"/>
    <w:rPr>
      <w:b/>
      <w:sz w:val="48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C9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DgoFVaqHWrZqElOl2NB4HhqJ3Q==">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Gue11</b:Tag>
    <b:SourceType>JournalArticle</b:SourceType>
    <b:Guid>{E5F62C3F-B4D2-4DB1-90CD-92FCFC1CC50B}</b:Guid>
    <b:Author>
      <b:Author>
        <b:NameList>
          <b:Person>
            <b:Last>Guevara</b:Last>
            <b:First>Alexander</b:First>
            <b:Middle>Daniel Norabuena</b:Middle>
          </b:Person>
        </b:NameList>
      </b:Author>
    </b:Author>
    <b:Title>Sistema de Gestión Académica para Institutos Tecnológicos</b:Title>
    <b:Year>2011</b:Year>
    <b:City>Lima</b:City>
    <b:RefOrder>1</b:RefOrder>
  </b:Source>
  <b:Source>
    <b:Tag>Sis18</b:Tag>
    <b:SourceType>JournalArticle</b:SourceType>
    <b:Guid>{A806FEDB-048E-44C8-8A8E-9CD968290DCA}</b:Guid>
    <b:Title>Sistema de Gestión Académica</b:Title>
    <b:Year>2018</b:Year>
    <b:Pages>12</b:Pages>
    <b:RefOrder>2</b:RefOrder>
  </b:Source>
  <b:Source>
    <b:Tag>SEG</b:Tag>
    <b:SourceType>JournalArticle</b:SourceType>
    <b:Guid>{6C4C402F-C343-43BD-ADD3-475318BFCEE4}</b:Guid>
    <b:Author>
      <b:Author>
        <b:NameList>
          <b:Person>
            <b:Last>MARCELO</b:Last>
            <b:First>SEGOVIA</b:First>
            <b:Middle>ACOSTA IVAN</b:Middle>
          </b:Person>
          <b:Person>
            <b:Last>ORLANDO</b:Last>
            <b:First>SEGOVIA</b:First>
            <b:Middle>ZAMBRANO GUIDO</b:Middle>
          </b:Person>
        </b:NameList>
      </b:Author>
    </b:Author>
    <b:Title>CONTROL Y GESTIÓN DE LA INFORMACIÓN </b:Title>
    <b:Pages>112</b:Pages>
    <b:RefOrder>3</b:RefOrder>
  </b:Source>
  <b:Source>
    <b:Tag>LAR20</b:Tag>
    <b:SourceType>JournalArticle</b:SourceType>
    <b:Guid>{41336074-0AE4-4ED7-A27E-375CB05D40F9}</b:Guid>
    <b:Author>
      <b:Author>
        <b:NameList>
          <b:Person>
            <b:Last>LARA</b:Last>
            <b:First>BYRON</b:First>
            <b:Middle>NELSON ZURITA</b:Middle>
          </b:Person>
        </b:NameList>
      </b:Author>
    </b:Author>
    <b:Title>SISTEMA WEB PARA LA GESTIÓN ACADÉMICA</b:Title>
    <b:Year>2020</b:Year>
    <b:Pages>189</b:Pages>
    <b:RefOrder>4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246B61-8F4C-47FC-BDA4-AFBB8C52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1826</Words>
  <Characters>10044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VICERRECTORÍA ADMINISTRATIVA</dc:creator>
  <cp:lastModifiedBy>SENA</cp:lastModifiedBy>
  <cp:revision>18</cp:revision>
  <dcterms:created xsi:type="dcterms:W3CDTF">2023-04-24T20:45:00Z</dcterms:created>
  <dcterms:modified xsi:type="dcterms:W3CDTF">2024-05-20T18:50:00Z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2023-04-24T00:00:00Z</vt:filetime>
  </property>
</Properties>
</file>